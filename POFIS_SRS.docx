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8233" w14:textId="48DBC0B2" w:rsidR="000B63B8" w:rsidRPr="00331736" w:rsidRDefault="000B63B8" w:rsidP="00A30966">
      <w:pPr>
        <w:pBdr>
          <w:bottom w:val="single" w:sz="12" w:space="1" w:color="auto"/>
        </w:pBdr>
        <w:rPr>
          <w:rFonts w:ascii="Arial" w:hAnsi="Arial" w:cs="Arial"/>
        </w:rPr>
      </w:pPr>
    </w:p>
    <w:p w14:paraId="6E7627DC" w14:textId="3E7644FF" w:rsidR="000B63B8" w:rsidRPr="00331736" w:rsidRDefault="000B63B8" w:rsidP="00A30966">
      <w:pPr>
        <w:rPr>
          <w:rFonts w:ascii="Arial" w:hAnsi="Arial" w:cs="Arial"/>
        </w:rPr>
      </w:pPr>
      <w:r w:rsidRPr="00331736">
        <w:rPr>
          <w:rFonts w:ascii="Arial" w:hAnsi="Arial" w:cs="Arial"/>
          <w:noProof/>
          <w:sz w:val="60"/>
          <w:rPrChange w:id="0" w:author="Cornish, Andrew M" w:date="2019-10-24T09:58:00Z">
            <w:rPr>
              <w:noProof/>
              <w:sz w:val="60"/>
            </w:rPr>
          </w:rPrChange>
        </w:rPr>
        <w:drawing>
          <wp:inline distT="0" distB="0" distL="0" distR="0" wp14:anchorId="5A41BAE2" wp14:editId="26AB5E8C">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p>
    <w:p w14:paraId="724B27AE" w14:textId="5AEF0F15" w:rsidR="00A30966" w:rsidRPr="00331736" w:rsidRDefault="00A30966" w:rsidP="000B63B8">
      <w:pPr>
        <w:rPr>
          <w:rFonts w:ascii="Arial" w:hAnsi="Arial" w:cs="Arial"/>
          <w:b/>
          <w:bCs/>
          <w:sz w:val="60"/>
          <w:szCs w:val="60"/>
        </w:rPr>
      </w:pPr>
      <w:r w:rsidRPr="00331736">
        <w:rPr>
          <w:rFonts w:ascii="Arial" w:hAnsi="Arial" w:cs="Arial"/>
          <w:b/>
          <w:bCs/>
          <w:sz w:val="60"/>
          <w:szCs w:val="60"/>
        </w:rPr>
        <w:t>Software Requirements Specification</w:t>
      </w:r>
    </w:p>
    <w:p w14:paraId="483E228A" w14:textId="3D578D4F" w:rsidR="00A30966" w:rsidRPr="00331736" w:rsidRDefault="00A30966" w:rsidP="000B63B8">
      <w:pPr>
        <w:jc w:val="right"/>
        <w:rPr>
          <w:rFonts w:ascii="Arial" w:hAnsi="Arial" w:cs="Arial"/>
          <w:b/>
          <w:bCs/>
          <w:sz w:val="40"/>
          <w:szCs w:val="40"/>
        </w:rPr>
      </w:pPr>
      <w:r w:rsidRPr="00331736">
        <w:rPr>
          <w:rFonts w:ascii="Arial" w:hAnsi="Arial" w:cs="Arial"/>
          <w:b/>
          <w:bCs/>
          <w:sz w:val="40"/>
          <w:szCs w:val="40"/>
        </w:rPr>
        <w:t>for</w:t>
      </w:r>
    </w:p>
    <w:p w14:paraId="4C260963" w14:textId="23DC09D9" w:rsidR="000B63B8" w:rsidRPr="00331736" w:rsidRDefault="00A30966" w:rsidP="000B63B8">
      <w:pPr>
        <w:jc w:val="right"/>
        <w:rPr>
          <w:rFonts w:ascii="Arial" w:hAnsi="Arial" w:cs="Arial"/>
          <w:b/>
          <w:bCs/>
          <w:sz w:val="60"/>
          <w:szCs w:val="60"/>
        </w:rPr>
      </w:pPr>
      <w:r w:rsidRPr="00331736">
        <w:rPr>
          <w:rFonts w:ascii="Arial" w:hAnsi="Arial" w:cs="Arial"/>
          <w:b/>
          <w:bCs/>
          <w:sz w:val="60"/>
          <w:szCs w:val="60"/>
        </w:rPr>
        <w:t xml:space="preserve">Python </w:t>
      </w:r>
      <w:r w:rsidR="000B63B8" w:rsidRPr="00331736">
        <w:rPr>
          <w:rFonts w:ascii="Arial" w:hAnsi="Arial" w:cs="Arial"/>
          <w:b/>
          <w:bCs/>
          <w:sz w:val="60"/>
          <w:szCs w:val="60"/>
        </w:rPr>
        <w:t>O</w:t>
      </w:r>
      <w:r w:rsidRPr="00331736">
        <w:rPr>
          <w:rFonts w:ascii="Arial" w:hAnsi="Arial" w:cs="Arial"/>
          <w:b/>
          <w:bCs/>
          <w:sz w:val="60"/>
          <w:szCs w:val="60"/>
        </w:rPr>
        <w:t xml:space="preserve">nboarding </w:t>
      </w:r>
    </w:p>
    <w:p w14:paraId="678ED0A4" w14:textId="3EDF5FFE" w:rsidR="00A30966" w:rsidRPr="00331736" w:rsidRDefault="000B63B8" w:rsidP="000B63B8">
      <w:pPr>
        <w:jc w:val="right"/>
        <w:rPr>
          <w:rFonts w:ascii="Arial" w:hAnsi="Arial" w:cs="Arial"/>
          <w:b/>
          <w:bCs/>
          <w:sz w:val="60"/>
          <w:szCs w:val="60"/>
        </w:rPr>
      </w:pPr>
      <w:r w:rsidRPr="00331736">
        <w:rPr>
          <w:rFonts w:ascii="Arial" w:hAnsi="Arial" w:cs="Arial"/>
          <w:b/>
          <w:bCs/>
          <w:sz w:val="60"/>
          <w:szCs w:val="60"/>
        </w:rPr>
        <w:t>F</w:t>
      </w:r>
      <w:r w:rsidR="00A30966" w:rsidRPr="00331736">
        <w:rPr>
          <w:rFonts w:ascii="Arial" w:hAnsi="Arial" w:cs="Arial"/>
          <w:b/>
          <w:bCs/>
          <w:sz w:val="60"/>
          <w:szCs w:val="60"/>
        </w:rPr>
        <w:t xml:space="preserve">or </w:t>
      </w:r>
      <w:r w:rsidRPr="00331736">
        <w:rPr>
          <w:rFonts w:ascii="Arial" w:hAnsi="Arial" w:cs="Arial"/>
          <w:b/>
          <w:bCs/>
          <w:sz w:val="60"/>
          <w:szCs w:val="60"/>
        </w:rPr>
        <w:t>I</w:t>
      </w:r>
      <w:r w:rsidR="00A30966" w:rsidRPr="00331736">
        <w:rPr>
          <w:rFonts w:ascii="Arial" w:hAnsi="Arial" w:cs="Arial"/>
          <w:b/>
          <w:bCs/>
          <w:sz w:val="60"/>
          <w:szCs w:val="60"/>
        </w:rPr>
        <w:t xml:space="preserve">ncoming </w:t>
      </w:r>
      <w:r w:rsidRPr="00331736">
        <w:rPr>
          <w:rFonts w:ascii="Arial" w:hAnsi="Arial" w:cs="Arial"/>
          <w:b/>
          <w:bCs/>
          <w:sz w:val="60"/>
          <w:szCs w:val="60"/>
        </w:rPr>
        <w:t>S</w:t>
      </w:r>
      <w:r w:rsidR="00A30966" w:rsidRPr="00331736">
        <w:rPr>
          <w:rFonts w:ascii="Arial" w:hAnsi="Arial" w:cs="Arial"/>
          <w:b/>
          <w:bCs/>
          <w:sz w:val="60"/>
          <w:szCs w:val="60"/>
        </w:rPr>
        <w:t>tudents</w:t>
      </w:r>
    </w:p>
    <w:p w14:paraId="46496BD9" w14:textId="34BDC77A" w:rsidR="000B63B8" w:rsidRPr="00331736" w:rsidRDefault="000B63B8" w:rsidP="000B63B8">
      <w:pPr>
        <w:jc w:val="right"/>
        <w:rPr>
          <w:rFonts w:ascii="Arial" w:hAnsi="Arial" w:cs="Arial"/>
        </w:rPr>
      </w:pPr>
      <w:r w:rsidRPr="00331736">
        <w:rPr>
          <w:rFonts w:ascii="Arial" w:hAnsi="Arial" w:cs="Arial"/>
          <w:b/>
          <w:bCs/>
          <w:sz w:val="60"/>
          <w:szCs w:val="60"/>
        </w:rPr>
        <w:t>(POFIS)</w:t>
      </w:r>
    </w:p>
    <w:p w14:paraId="6CE72221" w14:textId="17C045FB" w:rsidR="00A30966" w:rsidRPr="00331736" w:rsidRDefault="00A30966" w:rsidP="000B63B8">
      <w:pPr>
        <w:jc w:val="right"/>
        <w:rPr>
          <w:rFonts w:ascii="Arial" w:hAnsi="Arial" w:cs="Arial"/>
          <w:b/>
          <w:bCs/>
          <w:sz w:val="28"/>
        </w:rPr>
      </w:pPr>
      <w:r w:rsidRPr="00331736">
        <w:rPr>
          <w:rFonts w:ascii="Arial" w:hAnsi="Arial" w:cs="Arial"/>
          <w:b/>
          <w:bCs/>
          <w:sz w:val="28"/>
        </w:rPr>
        <w:t>Version 0.1</w:t>
      </w:r>
    </w:p>
    <w:p w14:paraId="7A15442C" w14:textId="77777777" w:rsidR="00A30966" w:rsidRPr="00331736" w:rsidRDefault="00A30966" w:rsidP="000B63B8">
      <w:pPr>
        <w:jc w:val="right"/>
        <w:rPr>
          <w:rFonts w:ascii="Arial" w:hAnsi="Arial" w:cs="Arial"/>
        </w:rPr>
      </w:pPr>
      <w:r w:rsidRPr="00331736">
        <w:rPr>
          <w:rFonts w:ascii="Arial" w:hAnsi="Arial" w:cs="Arial"/>
        </w:rPr>
        <w:t xml:space="preserve"> </w:t>
      </w:r>
    </w:p>
    <w:p w14:paraId="1CE53350" w14:textId="77777777" w:rsidR="00A30966" w:rsidRPr="00331736" w:rsidRDefault="00A30966" w:rsidP="000B63B8">
      <w:pPr>
        <w:jc w:val="right"/>
        <w:rPr>
          <w:rFonts w:ascii="Arial" w:hAnsi="Arial" w:cs="Arial"/>
          <w:b/>
          <w:bCs/>
          <w:sz w:val="32"/>
        </w:rPr>
      </w:pPr>
      <w:r w:rsidRPr="00331736">
        <w:rPr>
          <w:rFonts w:ascii="Arial" w:hAnsi="Arial" w:cs="Arial"/>
          <w:b/>
          <w:bCs/>
          <w:sz w:val="32"/>
        </w:rPr>
        <w:t xml:space="preserve">Prepared by </w:t>
      </w:r>
    </w:p>
    <w:p w14:paraId="1FEE4A1F" w14:textId="0B5820E0" w:rsidR="00A30966" w:rsidRPr="00331736" w:rsidRDefault="00A30966" w:rsidP="000B63B8">
      <w:pPr>
        <w:jc w:val="right"/>
        <w:rPr>
          <w:rFonts w:ascii="Arial" w:hAnsi="Arial" w:cs="Arial"/>
          <w:b/>
          <w:bCs/>
        </w:rPr>
      </w:pPr>
      <w:r w:rsidRPr="00331736">
        <w:rPr>
          <w:rFonts w:ascii="Arial" w:hAnsi="Arial" w:cs="Arial"/>
          <w:b/>
          <w:bCs/>
          <w:sz w:val="28"/>
          <w:szCs w:val="28"/>
        </w:rPr>
        <w:t>Group Name</w:t>
      </w:r>
      <w:r w:rsidRPr="00331736">
        <w:rPr>
          <w:rFonts w:ascii="Arial" w:hAnsi="Arial" w:cs="Arial"/>
          <w:b/>
          <w:bCs/>
        </w:rPr>
        <w:t>: Saab</w:t>
      </w:r>
    </w:p>
    <w:p w14:paraId="4EF1E0E1" w14:textId="77777777" w:rsidR="000B63B8" w:rsidRPr="00331736" w:rsidRDefault="000B63B8" w:rsidP="000B63B8">
      <w:pPr>
        <w:jc w:val="right"/>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729"/>
        <w:gridCol w:w="3505"/>
      </w:tblGrid>
      <w:tr w:rsidR="000B63B8" w:rsidRPr="00331736" w14:paraId="18B483A6" w14:textId="77777777" w:rsidTr="000B63B8">
        <w:tc>
          <w:tcPr>
            <w:tcW w:w="3116" w:type="dxa"/>
          </w:tcPr>
          <w:p w14:paraId="46ACABE5" w14:textId="55A8CF41" w:rsidR="000B63B8" w:rsidRPr="00331736" w:rsidRDefault="000B63B8" w:rsidP="000B63B8">
            <w:pPr>
              <w:rPr>
                <w:rFonts w:ascii="Arial" w:hAnsi="Arial" w:cs="Arial"/>
                <w:b/>
                <w:bCs/>
              </w:rPr>
            </w:pPr>
            <w:r w:rsidRPr="00331736">
              <w:rPr>
                <w:rFonts w:ascii="Arial" w:hAnsi="Arial" w:cs="Arial"/>
                <w:b/>
                <w:bCs/>
              </w:rPr>
              <w:t>Rebecca Daniel</w:t>
            </w:r>
          </w:p>
        </w:tc>
        <w:tc>
          <w:tcPr>
            <w:tcW w:w="2729" w:type="dxa"/>
          </w:tcPr>
          <w:p w14:paraId="694B5A23" w14:textId="65FFC663" w:rsidR="000B63B8" w:rsidRPr="00331736" w:rsidRDefault="000B63B8" w:rsidP="000B63B8">
            <w:pPr>
              <w:rPr>
                <w:rFonts w:ascii="Arial" w:hAnsi="Arial" w:cs="Arial"/>
                <w:b/>
                <w:bCs/>
              </w:rPr>
            </w:pPr>
            <w:r w:rsidRPr="00331736">
              <w:rPr>
                <w:rFonts w:ascii="Arial" w:hAnsi="Arial" w:cs="Arial"/>
                <w:b/>
                <w:bCs/>
              </w:rPr>
              <w:t>11585986</w:t>
            </w:r>
          </w:p>
        </w:tc>
        <w:tc>
          <w:tcPr>
            <w:tcW w:w="3505" w:type="dxa"/>
          </w:tcPr>
          <w:p w14:paraId="0ACDEAC7" w14:textId="1F6157F9" w:rsidR="000B63B8" w:rsidRPr="00331736" w:rsidRDefault="000B63B8" w:rsidP="000B63B8">
            <w:pPr>
              <w:rPr>
                <w:rFonts w:ascii="Arial" w:hAnsi="Arial" w:cs="Arial"/>
                <w:b/>
                <w:bCs/>
              </w:rPr>
            </w:pPr>
            <w:r w:rsidRPr="00331736">
              <w:rPr>
                <w:rFonts w:ascii="Arial" w:hAnsi="Arial" w:cs="Arial"/>
                <w:b/>
                <w:bCs/>
              </w:rPr>
              <w:t xml:space="preserve">      rebecca.daniel@wsu.edu</w:t>
            </w:r>
          </w:p>
        </w:tc>
      </w:tr>
      <w:tr w:rsidR="000B63B8" w:rsidRPr="00331736" w14:paraId="54E9244F" w14:textId="77777777" w:rsidTr="000B63B8">
        <w:tc>
          <w:tcPr>
            <w:tcW w:w="3116" w:type="dxa"/>
          </w:tcPr>
          <w:p w14:paraId="602B4959" w14:textId="0865E8C8" w:rsidR="000B63B8" w:rsidRPr="00331736" w:rsidRDefault="000B63B8" w:rsidP="000B63B8">
            <w:pPr>
              <w:rPr>
                <w:rFonts w:ascii="Arial" w:hAnsi="Arial" w:cs="Arial"/>
                <w:b/>
                <w:bCs/>
              </w:rPr>
            </w:pPr>
            <w:r w:rsidRPr="00331736">
              <w:rPr>
                <w:rFonts w:ascii="Arial" w:hAnsi="Arial" w:cs="Arial"/>
                <w:b/>
                <w:bCs/>
              </w:rPr>
              <w:t>Andrew Cornish</w:t>
            </w:r>
          </w:p>
        </w:tc>
        <w:tc>
          <w:tcPr>
            <w:tcW w:w="2729" w:type="dxa"/>
          </w:tcPr>
          <w:p w14:paraId="77A9D78F" w14:textId="48A0055E" w:rsidR="000B63B8" w:rsidRPr="00331736" w:rsidRDefault="000B63B8" w:rsidP="000B63B8">
            <w:pPr>
              <w:rPr>
                <w:rFonts w:ascii="Arial" w:hAnsi="Arial" w:cs="Arial"/>
                <w:b/>
                <w:bCs/>
              </w:rPr>
            </w:pPr>
            <w:r w:rsidRPr="00331736">
              <w:rPr>
                <w:rFonts w:ascii="Arial" w:hAnsi="Arial" w:cs="Arial"/>
                <w:b/>
                <w:bCs/>
              </w:rPr>
              <w:t>11571297</w:t>
            </w:r>
          </w:p>
        </w:tc>
        <w:tc>
          <w:tcPr>
            <w:tcW w:w="3505" w:type="dxa"/>
          </w:tcPr>
          <w:p w14:paraId="49BF8F4C" w14:textId="3DFAB047" w:rsidR="000B63B8" w:rsidRPr="00331736" w:rsidRDefault="000B63B8" w:rsidP="000B63B8">
            <w:pPr>
              <w:rPr>
                <w:rFonts w:ascii="Arial" w:hAnsi="Arial" w:cs="Arial"/>
                <w:b/>
                <w:bCs/>
              </w:rPr>
            </w:pPr>
            <w:r w:rsidRPr="00331736">
              <w:rPr>
                <w:rFonts w:ascii="Arial" w:hAnsi="Arial" w:cs="Arial"/>
                <w:b/>
                <w:bCs/>
              </w:rPr>
              <w:t xml:space="preserve">     andrew.cornish@wsu.edu</w:t>
            </w:r>
          </w:p>
        </w:tc>
      </w:tr>
      <w:tr w:rsidR="000B63B8" w:rsidRPr="00331736" w14:paraId="234AD7CF" w14:textId="77777777" w:rsidTr="000B63B8">
        <w:tc>
          <w:tcPr>
            <w:tcW w:w="3116" w:type="dxa"/>
          </w:tcPr>
          <w:p w14:paraId="0F22D267" w14:textId="37547200" w:rsidR="000B63B8" w:rsidRPr="00331736" w:rsidRDefault="000B63B8" w:rsidP="000B63B8">
            <w:pPr>
              <w:rPr>
                <w:rFonts w:ascii="Arial" w:hAnsi="Arial" w:cs="Arial"/>
                <w:b/>
                <w:bCs/>
              </w:rPr>
            </w:pPr>
            <w:r w:rsidRPr="00331736">
              <w:rPr>
                <w:rFonts w:ascii="Arial" w:hAnsi="Arial" w:cs="Arial"/>
                <w:b/>
                <w:bCs/>
              </w:rPr>
              <w:t>Samuel Dunn</w:t>
            </w:r>
          </w:p>
        </w:tc>
        <w:tc>
          <w:tcPr>
            <w:tcW w:w="2729" w:type="dxa"/>
          </w:tcPr>
          <w:p w14:paraId="45EE7BE1" w14:textId="3DA64989" w:rsidR="000B63B8" w:rsidRPr="00331736" w:rsidRDefault="000B63B8" w:rsidP="000B63B8">
            <w:pPr>
              <w:rPr>
                <w:rFonts w:ascii="Arial" w:hAnsi="Arial" w:cs="Arial"/>
                <w:b/>
                <w:bCs/>
              </w:rPr>
            </w:pPr>
            <w:r w:rsidRPr="00331736">
              <w:rPr>
                <w:rFonts w:ascii="Arial" w:hAnsi="Arial" w:cs="Arial"/>
                <w:b/>
                <w:bCs/>
              </w:rPr>
              <w:t>11453733</w:t>
            </w:r>
          </w:p>
        </w:tc>
        <w:tc>
          <w:tcPr>
            <w:tcW w:w="3505" w:type="dxa"/>
          </w:tcPr>
          <w:p w14:paraId="691344FF" w14:textId="2B9196EF" w:rsidR="000B63B8" w:rsidRPr="00331736" w:rsidRDefault="000B63B8" w:rsidP="000B63B8">
            <w:pPr>
              <w:rPr>
                <w:rFonts w:ascii="Arial" w:hAnsi="Arial" w:cs="Arial"/>
                <w:b/>
                <w:bCs/>
              </w:rPr>
            </w:pPr>
            <w:r w:rsidRPr="00331736">
              <w:rPr>
                <w:rFonts w:ascii="Arial" w:hAnsi="Arial" w:cs="Arial"/>
                <w:b/>
                <w:bCs/>
              </w:rPr>
              <w:t xml:space="preserve">        samuel.i.dunn@wsu.edu</w:t>
            </w:r>
          </w:p>
        </w:tc>
      </w:tr>
      <w:tr w:rsidR="000B63B8" w:rsidRPr="00331736" w14:paraId="6FC4D97F" w14:textId="77777777" w:rsidTr="000B63B8">
        <w:tc>
          <w:tcPr>
            <w:tcW w:w="3116" w:type="dxa"/>
          </w:tcPr>
          <w:p w14:paraId="0945ECA1" w14:textId="45EA4EC9" w:rsidR="000B63B8" w:rsidRPr="00331736" w:rsidRDefault="000B63B8" w:rsidP="000B63B8">
            <w:pPr>
              <w:rPr>
                <w:rFonts w:ascii="Arial" w:hAnsi="Arial" w:cs="Arial"/>
                <w:b/>
                <w:bCs/>
              </w:rPr>
            </w:pPr>
            <w:r w:rsidRPr="00331736">
              <w:rPr>
                <w:rFonts w:ascii="Arial" w:hAnsi="Arial" w:cs="Arial"/>
                <w:b/>
                <w:bCs/>
              </w:rPr>
              <w:t>Abdi Vicenciodelmoral</w:t>
            </w:r>
          </w:p>
        </w:tc>
        <w:tc>
          <w:tcPr>
            <w:tcW w:w="2729" w:type="dxa"/>
          </w:tcPr>
          <w:p w14:paraId="5A939A74" w14:textId="48DD5A19" w:rsidR="000B63B8" w:rsidRPr="00331736" w:rsidRDefault="000B63B8" w:rsidP="000B63B8">
            <w:pPr>
              <w:rPr>
                <w:rFonts w:ascii="Arial" w:hAnsi="Arial" w:cs="Arial"/>
                <w:b/>
                <w:bCs/>
              </w:rPr>
            </w:pPr>
            <w:r w:rsidRPr="00331736">
              <w:rPr>
                <w:rFonts w:ascii="Arial" w:hAnsi="Arial" w:cs="Arial"/>
                <w:b/>
                <w:bCs/>
              </w:rPr>
              <w:t>11554779</w:t>
            </w:r>
          </w:p>
        </w:tc>
        <w:tc>
          <w:tcPr>
            <w:tcW w:w="3505" w:type="dxa"/>
          </w:tcPr>
          <w:p w14:paraId="6B99364B" w14:textId="6ED64C31" w:rsidR="000B63B8" w:rsidRPr="00331736" w:rsidRDefault="000B63B8" w:rsidP="000B63B8">
            <w:pPr>
              <w:rPr>
                <w:rFonts w:ascii="Arial" w:hAnsi="Arial" w:cs="Arial"/>
                <w:b/>
                <w:bCs/>
              </w:rPr>
            </w:pPr>
            <w:r w:rsidRPr="00331736">
              <w:rPr>
                <w:rFonts w:ascii="Arial" w:hAnsi="Arial" w:cs="Arial"/>
                <w:b/>
                <w:bCs/>
              </w:rPr>
              <w:t>a.vicenciodelmoral@wsu.edu</w:t>
            </w:r>
          </w:p>
        </w:tc>
      </w:tr>
    </w:tbl>
    <w:p w14:paraId="5805766F" w14:textId="77777777" w:rsidR="000B63B8" w:rsidRPr="00331736" w:rsidRDefault="000B63B8" w:rsidP="000B63B8">
      <w:pPr>
        <w:rPr>
          <w:rFonts w:ascii="Arial" w:hAnsi="Arial" w:cs="Arial"/>
          <w:b/>
          <w:bCs/>
        </w:rPr>
      </w:pPr>
    </w:p>
    <w:p w14:paraId="4A8B8890" w14:textId="304CF7B9" w:rsidR="00A30966" w:rsidRPr="00331736" w:rsidRDefault="00A30966" w:rsidP="00A30966">
      <w:pPr>
        <w:rPr>
          <w:rFonts w:ascii="Arial" w:hAnsi="Arial" w:cs="Arial"/>
        </w:rPr>
      </w:pPr>
      <w:r w:rsidRPr="00331736">
        <w:rPr>
          <w:rFonts w:ascii="Arial" w:hAnsi="Arial" w:cs="Arial"/>
        </w:rPr>
        <w:tab/>
      </w:r>
      <w:r w:rsidRPr="00331736">
        <w:rPr>
          <w:rFonts w:ascii="Arial" w:hAnsi="Arial" w:cs="Arial"/>
        </w:rPr>
        <w:tab/>
      </w:r>
      <w:r w:rsidRPr="00331736">
        <w:rPr>
          <w:rFonts w:ascii="Arial" w:hAnsi="Arial" w:cs="Arial"/>
        </w:rPr>
        <w:tab/>
      </w:r>
      <w:r w:rsidRPr="00331736">
        <w:rPr>
          <w:rFonts w:ascii="Arial" w:hAnsi="Arial" w:cs="Arial"/>
        </w:rPr>
        <w:tab/>
      </w:r>
    </w:p>
    <w:p w14:paraId="6602D207" w14:textId="77777777" w:rsidR="00A30966" w:rsidRPr="00331736" w:rsidRDefault="00A30966" w:rsidP="00A30966">
      <w:pPr>
        <w:rPr>
          <w:rFonts w:ascii="Arial" w:hAnsi="Arial" w:cs="Arial"/>
        </w:rPr>
      </w:pPr>
    </w:p>
    <w:p w14:paraId="15404EF5" w14:textId="77777777" w:rsidR="00A30966" w:rsidRPr="00331736" w:rsidRDefault="00A30966" w:rsidP="00A30966">
      <w:pPr>
        <w:rPr>
          <w:rFonts w:ascii="Arial" w:hAnsi="Arial" w:cs="Arial"/>
        </w:rPr>
      </w:pPr>
      <w:r w:rsidRPr="00331736">
        <w:rPr>
          <w:rFonts w:ascii="Arial" w:hAnsi="Arial" w:cs="Arial"/>
        </w:rPr>
        <w:t xml:space="preserve">  </w:t>
      </w:r>
      <w:r w:rsidRPr="00331736">
        <w:rPr>
          <w:rFonts w:ascii="Arial" w:hAnsi="Arial" w:cs="Arial"/>
        </w:rPr>
        <w:tab/>
      </w:r>
    </w:p>
    <w:p w14:paraId="4117C58E" w14:textId="2C49A736" w:rsidR="007F12D3" w:rsidRPr="00331736" w:rsidRDefault="00A30966" w:rsidP="000B63B8">
      <w:pPr>
        <w:jc w:val="right"/>
        <w:rPr>
          <w:rFonts w:ascii="Arial" w:hAnsi="Arial" w:cs="Arial"/>
        </w:rPr>
      </w:pPr>
      <w:r w:rsidRPr="00331736">
        <w:rPr>
          <w:rFonts w:ascii="Arial" w:hAnsi="Arial" w:cs="Arial"/>
          <w:b/>
          <w:bCs/>
          <w:sz w:val="28"/>
        </w:rPr>
        <w:t>Date:</w:t>
      </w:r>
      <w:r w:rsidRPr="00331736">
        <w:rPr>
          <w:rFonts w:ascii="Arial" w:hAnsi="Arial" w:cs="Arial"/>
        </w:rPr>
        <w:tab/>
      </w:r>
      <w:r w:rsidRPr="00331736">
        <w:rPr>
          <w:rFonts w:ascii="Arial" w:hAnsi="Arial" w:cs="Arial"/>
          <w:b/>
          <w:bCs/>
        </w:rPr>
        <w:t>&lt;place the date of submission here</w:t>
      </w:r>
      <w:r w:rsidRPr="00331736">
        <w:rPr>
          <w:rFonts w:ascii="Arial" w:hAnsi="Arial" w:cs="Arial"/>
        </w:rPr>
        <w:t>&gt;</w:t>
      </w:r>
    </w:p>
    <w:p w14:paraId="20A0903F" w14:textId="4ACA7B41" w:rsidR="00A30966" w:rsidRPr="00331736" w:rsidRDefault="00A30966" w:rsidP="00A30966">
      <w:pPr>
        <w:rPr>
          <w:rFonts w:ascii="Arial" w:hAnsi="Arial" w:cs="Arial"/>
        </w:rPr>
      </w:pPr>
    </w:p>
    <w:p w14:paraId="285DEFE3" w14:textId="77777777" w:rsidR="00FA10F9" w:rsidRPr="00331736" w:rsidRDefault="00FA10F9" w:rsidP="00FA10F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rPrChange w:id="1" w:author="Cornish, Andrew M" w:date="2019-10-24T09:58:00Z">
            <w:rPr/>
          </w:rPrChange>
        </w:rPr>
      </w:pPr>
      <w:bookmarkStart w:id="2" w:name="_Toc344877432"/>
      <w:bookmarkStart w:id="3" w:name="_Toc344879822"/>
      <w:bookmarkStart w:id="4" w:name="_Toc346508722"/>
      <w:bookmarkStart w:id="5" w:name="_Toc346508952"/>
      <w:bookmarkStart w:id="6" w:name="_Toc346509227"/>
      <w:bookmarkStart w:id="7" w:name="_Toc107858829"/>
      <w:bookmarkStart w:id="8" w:name="_Toc108287587"/>
      <w:bookmarkStart w:id="9" w:name="_Toc111014886"/>
      <w:bookmarkStart w:id="10" w:name="_Toc111117822"/>
      <w:bookmarkStart w:id="11" w:name="_Toc113291685"/>
      <w:bookmarkEnd w:id="2"/>
      <w:bookmarkEnd w:id="3"/>
      <w:bookmarkEnd w:id="4"/>
      <w:bookmarkEnd w:id="5"/>
      <w:bookmarkEnd w:id="6"/>
      <w:r w:rsidRPr="00331736">
        <w:rPr>
          <w:rFonts w:ascii="Arial" w:hAnsi="Arial" w:cs="Arial"/>
          <w:color w:val="FFFFFF"/>
          <w:rPrChange w:id="12" w:author="Cornish, Andrew M" w:date="2019-10-24T09:58:00Z">
            <w:rPr>
              <w:rFonts w:ascii="Arial" w:hAnsi="Arial"/>
              <w:color w:val="FFFFFF"/>
            </w:rPr>
          </w:rPrChange>
        </w:rPr>
        <w:lastRenderedPageBreak/>
        <w:t>Contents</w:t>
      </w:r>
      <w:bookmarkEnd w:id="7"/>
      <w:bookmarkEnd w:id="8"/>
      <w:bookmarkEnd w:id="9"/>
      <w:bookmarkEnd w:id="10"/>
      <w:bookmarkEnd w:id="11"/>
      <w:r w:rsidRPr="00331736">
        <w:rPr>
          <w:rFonts w:ascii="Arial" w:hAnsi="Arial" w:cs="Arial"/>
          <w:rPrChange w:id="13" w:author="Cornish, Andrew M" w:date="2019-10-24T09:58:00Z">
            <w:rPr>
              <w:rFonts w:ascii="Arial" w:hAnsi="Arial"/>
            </w:rPr>
          </w:rPrChange>
        </w:rPr>
        <w:fldChar w:fldCharType="begin"/>
      </w:r>
      <w:r w:rsidRPr="00331736">
        <w:rPr>
          <w:rFonts w:ascii="Arial" w:hAnsi="Arial" w:cs="Arial"/>
          <w:rPrChange w:id="14" w:author="Cornish, Andrew M" w:date="2019-10-24T09:58:00Z">
            <w:rPr>
              <w:rFonts w:ascii="Arial" w:hAnsi="Arial"/>
            </w:rPr>
          </w:rPrChange>
        </w:rPr>
        <w:instrText xml:space="preserve"> TOC \o "1-2" \t "TOCentry,1" </w:instrText>
      </w:r>
      <w:r w:rsidRPr="00331736">
        <w:rPr>
          <w:rFonts w:ascii="Arial" w:hAnsi="Arial" w:cs="Arial"/>
          <w:rPrChange w:id="15" w:author="Cornish, Andrew M" w:date="2019-10-24T09:58:00Z">
            <w:rPr>
              <w:rFonts w:asciiTheme="minorHAnsi" w:eastAsiaTheme="minorHAnsi" w:hAnsiTheme="minorHAnsi" w:cstheme="minorBidi"/>
              <w:b w:val="0"/>
              <w:bCs w:val="0"/>
              <w:noProof w:val="0"/>
              <w:sz w:val="22"/>
              <w:szCs w:val="22"/>
              <w:lang w:bidi="ar-SA"/>
            </w:rPr>
          </w:rPrChange>
        </w:rPr>
        <w:fldChar w:fldCharType="separate"/>
      </w:r>
    </w:p>
    <w:p w14:paraId="36C8A983" w14:textId="77777777" w:rsidR="00FA10F9" w:rsidRPr="00331736" w:rsidRDefault="00FA10F9" w:rsidP="00FA10F9">
      <w:pPr>
        <w:pStyle w:val="TOC1"/>
        <w:tabs>
          <w:tab w:val="right" w:leader="dot" w:pos="9350"/>
        </w:tabs>
        <w:rPr>
          <w:rFonts w:ascii="Arial" w:hAnsi="Arial" w:cs="Arial"/>
          <w:b w:val="0"/>
          <w:caps w:val="0"/>
          <w:sz w:val="22"/>
          <w:szCs w:val="22"/>
          <w:rPrChange w:id="16" w:author="Cornish, Andrew M" w:date="2019-10-24T09:58:00Z">
            <w:rPr>
              <w:b w:val="0"/>
              <w:caps w:val="0"/>
              <w:sz w:val="24"/>
            </w:rPr>
          </w:rPrChange>
        </w:rPr>
      </w:pPr>
      <w:r w:rsidRPr="00331736">
        <w:rPr>
          <w:rFonts w:ascii="Arial" w:hAnsi="Arial" w:cs="Arial"/>
          <w:sz w:val="22"/>
          <w:szCs w:val="22"/>
          <w:rPrChange w:id="17" w:author="Cornish, Andrew M" w:date="2019-10-24T09:58:00Z">
            <w:rPr>
              <w:rFonts w:ascii="Arial" w:hAnsi="Arial" w:cs="Arial"/>
            </w:rPr>
          </w:rPrChange>
        </w:rPr>
        <w:t>Revisions</w:t>
      </w:r>
      <w:r w:rsidRPr="00331736">
        <w:rPr>
          <w:rFonts w:ascii="Arial" w:hAnsi="Arial" w:cs="Arial"/>
          <w:sz w:val="22"/>
          <w:szCs w:val="22"/>
          <w:rPrChange w:id="18" w:author="Cornish, Andrew M" w:date="2019-10-24T09:58:00Z">
            <w:rPr/>
          </w:rPrChange>
        </w:rPr>
        <w:tab/>
      </w:r>
      <w:r w:rsidRPr="00331736">
        <w:rPr>
          <w:rFonts w:ascii="Arial" w:hAnsi="Arial" w:cs="Arial"/>
          <w:sz w:val="22"/>
          <w:szCs w:val="22"/>
          <w:rPrChange w:id="19" w:author="Cornish, Andrew M" w:date="2019-10-24T09:58:00Z">
            <w:rPr/>
          </w:rPrChange>
        </w:rPr>
        <w:fldChar w:fldCharType="begin"/>
      </w:r>
      <w:r w:rsidRPr="00331736">
        <w:rPr>
          <w:rFonts w:ascii="Arial" w:hAnsi="Arial" w:cs="Arial"/>
          <w:sz w:val="22"/>
          <w:szCs w:val="22"/>
          <w:rPrChange w:id="20" w:author="Cornish, Andrew M" w:date="2019-10-24T09:58:00Z">
            <w:rPr/>
          </w:rPrChange>
        </w:rPr>
        <w:instrText xml:space="preserve"> PAGEREF _Toc113291686 \h </w:instrText>
      </w:r>
      <w:r w:rsidRPr="00331736">
        <w:rPr>
          <w:rFonts w:ascii="Arial" w:hAnsi="Arial" w:cs="Arial"/>
          <w:sz w:val="22"/>
          <w:szCs w:val="22"/>
          <w:rPrChange w:id="21" w:author="Cornish, Andrew M" w:date="2019-10-24T09:58:00Z">
            <w:rPr>
              <w:rFonts w:ascii="Arial" w:hAnsi="Arial" w:cs="Arial"/>
              <w:sz w:val="22"/>
              <w:szCs w:val="22"/>
            </w:rPr>
          </w:rPrChange>
        </w:rPr>
      </w:r>
      <w:r w:rsidRPr="00331736">
        <w:rPr>
          <w:rFonts w:ascii="Arial" w:hAnsi="Arial" w:cs="Arial"/>
          <w:sz w:val="22"/>
          <w:szCs w:val="22"/>
          <w:rPrChange w:id="22" w:author="Cornish, Andrew M" w:date="2019-10-24T09:58:00Z">
            <w:rPr/>
          </w:rPrChange>
        </w:rPr>
        <w:fldChar w:fldCharType="separate"/>
      </w:r>
      <w:r w:rsidRPr="00331736">
        <w:rPr>
          <w:rFonts w:ascii="Arial" w:hAnsi="Arial" w:cs="Arial"/>
          <w:sz w:val="22"/>
          <w:szCs w:val="22"/>
          <w:rPrChange w:id="23" w:author="Cornish, Andrew M" w:date="2019-10-24T09:58:00Z">
            <w:rPr/>
          </w:rPrChange>
        </w:rPr>
        <w:t>iii</w:t>
      </w:r>
      <w:r w:rsidRPr="00331736">
        <w:rPr>
          <w:rFonts w:ascii="Arial" w:hAnsi="Arial" w:cs="Arial"/>
          <w:sz w:val="22"/>
          <w:szCs w:val="22"/>
          <w:rPrChange w:id="24" w:author="Cornish, Andrew M" w:date="2019-10-24T09:58:00Z">
            <w:rPr/>
          </w:rPrChange>
        </w:rPr>
        <w:fldChar w:fldCharType="end"/>
      </w:r>
    </w:p>
    <w:p w14:paraId="4B1BDC75"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25" w:author="Cornish, Andrew M" w:date="2019-10-24T09:58:00Z">
            <w:rPr>
              <w:b w:val="0"/>
              <w:caps w:val="0"/>
              <w:sz w:val="24"/>
            </w:rPr>
          </w:rPrChange>
        </w:rPr>
      </w:pPr>
      <w:r w:rsidRPr="00331736">
        <w:rPr>
          <w:rFonts w:ascii="Arial" w:hAnsi="Arial" w:cs="Arial"/>
          <w:sz w:val="22"/>
          <w:szCs w:val="22"/>
          <w:rPrChange w:id="26" w:author="Cornish, Andrew M" w:date="2019-10-24T09:58:00Z">
            <w:rPr>
              <w:rFonts w:ascii="Arial" w:hAnsi="Arial"/>
            </w:rPr>
          </w:rPrChange>
        </w:rPr>
        <w:t>1</w:t>
      </w:r>
      <w:r w:rsidRPr="00331736">
        <w:rPr>
          <w:rFonts w:ascii="Arial" w:hAnsi="Arial" w:cs="Arial"/>
          <w:b w:val="0"/>
          <w:caps w:val="0"/>
          <w:sz w:val="22"/>
          <w:szCs w:val="22"/>
          <w:rPrChange w:id="27" w:author="Cornish, Andrew M" w:date="2019-10-24T09:58:00Z">
            <w:rPr>
              <w:b w:val="0"/>
              <w:caps w:val="0"/>
              <w:sz w:val="24"/>
            </w:rPr>
          </w:rPrChange>
        </w:rPr>
        <w:tab/>
      </w:r>
      <w:r w:rsidRPr="00331736">
        <w:rPr>
          <w:rFonts w:ascii="Arial" w:hAnsi="Arial" w:cs="Arial"/>
          <w:sz w:val="22"/>
          <w:szCs w:val="22"/>
          <w:rPrChange w:id="28" w:author="Cornish, Andrew M" w:date="2019-10-24T09:58:00Z">
            <w:rPr>
              <w:rFonts w:ascii="Arial" w:hAnsi="Arial"/>
            </w:rPr>
          </w:rPrChange>
        </w:rPr>
        <w:t>Introduction</w:t>
      </w:r>
      <w:r w:rsidRPr="00331736">
        <w:rPr>
          <w:rFonts w:ascii="Arial" w:hAnsi="Arial" w:cs="Arial"/>
          <w:sz w:val="22"/>
          <w:szCs w:val="22"/>
          <w:rPrChange w:id="29" w:author="Cornish, Andrew M" w:date="2019-10-24T09:58:00Z">
            <w:rPr/>
          </w:rPrChange>
        </w:rPr>
        <w:tab/>
      </w:r>
      <w:r w:rsidRPr="00331736">
        <w:rPr>
          <w:rFonts w:ascii="Arial" w:hAnsi="Arial" w:cs="Arial"/>
          <w:sz w:val="22"/>
          <w:szCs w:val="22"/>
          <w:rPrChange w:id="30" w:author="Cornish, Andrew M" w:date="2019-10-24T09:58:00Z">
            <w:rPr/>
          </w:rPrChange>
        </w:rPr>
        <w:fldChar w:fldCharType="begin"/>
      </w:r>
      <w:r w:rsidRPr="00331736">
        <w:rPr>
          <w:rFonts w:ascii="Arial" w:hAnsi="Arial" w:cs="Arial"/>
          <w:sz w:val="22"/>
          <w:szCs w:val="22"/>
          <w:rPrChange w:id="31" w:author="Cornish, Andrew M" w:date="2019-10-24T09:58:00Z">
            <w:rPr/>
          </w:rPrChange>
        </w:rPr>
        <w:instrText xml:space="preserve"> PAGEREF _Toc113291689 \h </w:instrText>
      </w:r>
      <w:r w:rsidRPr="00331736">
        <w:rPr>
          <w:rFonts w:ascii="Arial" w:hAnsi="Arial" w:cs="Arial"/>
          <w:sz w:val="22"/>
          <w:szCs w:val="22"/>
          <w:rPrChange w:id="32" w:author="Cornish, Andrew M" w:date="2019-10-24T09:58:00Z">
            <w:rPr>
              <w:rFonts w:ascii="Arial" w:hAnsi="Arial" w:cs="Arial"/>
              <w:sz w:val="22"/>
              <w:szCs w:val="22"/>
            </w:rPr>
          </w:rPrChange>
        </w:rPr>
      </w:r>
      <w:r w:rsidRPr="00331736">
        <w:rPr>
          <w:rFonts w:ascii="Arial" w:hAnsi="Arial" w:cs="Arial"/>
          <w:sz w:val="22"/>
          <w:szCs w:val="22"/>
          <w:rPrChange w:id="33" w:author="Cornish, Andrew M" w:date="2019-10-24T09:58:00Z">
            <w:rPr/>
          </w:rPrChange>
        </w:rPr>
        <w:fldChar w:fldCharType="separate"/>
      </w:r>
      <w:r w:rsidRPr="00331736">
        <w:rPr>
          <w:rFonts w:ascii="Arial" w:hAnsi="Arial" w:cs="Arial"/>
          <w:sz w:val="22"/>
          <w:szCs w:val="22"/>
          <w:rPrChange w:id="34" w:author="Cornish, Andrew M" w:date="2019-10-24T09:58:00Z">
            <w:rPr/>
          </w:rPrChange>
        </w:rPr>
        <w:t>1</w:t>
      </w:r>
      <w:r w:rsidRPr="00331736">
        <w:rPr>
          <w:rFonts w:ascii="Arial" w:hAnsi="Arial" w:cs="Arial"/>
          <w:sz w:val="22"/>
          <w:szCs w:val="22"/>
          <w:rPrChange w:id="35" w:author="Cornish, Andrew M" w:date="2019-10-24T09:58:00Z">
            <w:rPr/>
          </w:rPrChange>
        </w:rPr>
        <w:fldChar w:fldCharType="end"/>
      </w:r>
    </w:p>
    <w:p w14:paraId="06E5547E"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36" w:author="Cornish, Andrew M" w:date="2019-10-24T09:58:00Z">
            <w:rPr>
              <w:smallCaps w:val="0"/>
              <w:sz w:val="24"/>
            </w:rPr>
          </w:rPrChange>
        </w:rPr>
      </w:pPr>
      <w:r w:rsidRPr="00331736">
        <w:rPr>
          <w:rFonts w:ascii="Arial" w:hAnsi="Arial" w:cs="Arial"/>
          <w:sz w:val="22"/>
          <w:szCs w:val="22"/>
          <w:rPrChange w:id="37" w:author="Cornish, Andrew M" w:date="2019-10-24T09:58:00Z">
            <w:rPr>
              <w:rFonts w:ascii="Arial" w:hAnsi="Arial"/>
            </w:rPr>
          </w:rPrChange>
        </w:rPr>
        <w:t>1.1</w:t>
      </w:r>
      <w:r w:rsidRPr="00331736">
        <w:rPr>
          <w:rFonts w:ascii="Arial" w:hAnsi="Arial" w:cs="Arial"/>
          <w:smallCaps w:val="0"/>
          <w:sz w:val="22"/>
          <w:szCs w:val="22"/>
          <w:rPrChange w:id="38" w:author="Cornish, Andrew M" w:date="2019-10-24T09:58:00Z">
            <w:rPr>
              <w:smallCaps w:val="0"/>
              <w:sz w:val="24"/>
            </w:rPr>
          </w:rPrChange>
        </w:rPr>
        <w:tab/>
      </w:r>
      <w:r w:rsidRPr="00331736">
        <w:rPr>
          <w:rFonts w:ascii="Arial" w:hAnsi="Arial" w:cs="Arial"/>
          <w:sz w:val="22"/>
          <w:szCs w:val="22"/>
          <w:rPrChange w:id="39" w:author="Cornish, Andrew M" w:date="2019-10-24T09:58:00Z">
            <w:rPr>
              <w:rFonts w:ascii="Arial" w:hAnsi="Arial"/>
            </w:rPr>
          </w:rPrChange>
        </w:rPr>
        <w:t>Document Purpose</w:t>
      </w:r>
      <w:r w:rsidRPr="00331736">
        <w:rPr>
          <w:rFonts w:ascii="Arial" w:hAnsi="Arial" w:cs="Arial"/>
          <w:sz w:val="22"/>
          <w:szCs w:val="22"/>
          <w:rPrChange w:id="40" w:author="Cornish, Andrew M" w:date="2019-10-24T09:58:00Z">
            <w:rPr/>
          </w:rPrChange>
        </w:rPr>
        <w:tab/>
      </w:r>
      <w:r w:rsidRPr="00331736">
        <w:rPr>
          <w:rFonts w:ascii="Arial" w:hAnsi="Arial" w:cs="Arial"/>
          <w:sz w:val="22"/>
          <w:szCs w:val="22"/>
          <w:rPrChange w:id="41" w:author="Cornish, Andrew M" w:date="2019-10-24T09:58:00Z">
            <w:rPr/>
          </w:rPrChange>
        </w:rPr>
        <w:fldChar w:fldCharType="begin"/>
      </w:r>
      <w:r w:rsidRPr="00331736">
        <w:rPr>
          <w:rFonts w:ascii="Arial" w:hAnsi="Arial" w:cs="Arial"/>
          <w:sz w:val="22"/>
          <w:szCs w:val="22"/>
          <w:rPrChange w:id="42" w:author="Cornish, Andrew M" w:date="2019-10-24T09:58:00Z">
            <w:rPr/>
          </w:rPrChange>
        </w:rPr>
        <w:instrText xml:space="preserve"> PAGEREF _Toc113291690 \h </w:instrText>
      </w:r>
      <w:r w:rsidRPr="00331736">
        <w:rPr>
          <w:rFonts w:ascii="Arial" w:hAnsi="Arial" w:cs="Arial"/>
          <w:sz w:val="22"/>
          <w:szCs w:val="22"/>
          <w:rPrChange w:id="43" w:author="Cornish, Andrew M" w:date="2019-10-24T09:58:00Z">
            <w:rPr>
              <w:rFonts w:ascii="Arial" w:hAnsi="Arial" w:cs="Arial"/>
              <w:sz w:val="22"/>
              <w:szCs w:val="22"/>
            </w:rPr>
          </w:rPrChange>
        </w:rPr>
      </w:r>
      <w:r w:rsidRPr="00331736">
        <w:rPr>
          <w:rFonts w:ascii="Arial" w:hAnsi="Arial" w:cs="Arial"/>
          <w:sz w:val="22"/>
          <w:szCs w:val="22"/>
          <w:rPrChange w:id="44" w:author="Cornish, Andrew M" w:date="2019-10-24T09:58:00Z">
            <w:rPr/>
          </w:rPrChange>
        </w:rPr>
        <w:fldChar w:fldCharType="separate"/>
      </w:r>
      <w:r w:rsidRPr="00331736">
        <w:rPr>
          <w:rFonts w:ascii="Arial" w:hAnsi="Arial" w:cs="Arial"/>
          <w:sz w:val="22"/>
          <w:szCs w:val="22"/>
          <w:rPrChange w:id="45" w:author="Cornish, Andrew M" w:date="2019-10-24T09:58:00Z">
            <w:rPr/>
          </w:rPrChange>
        </w:rPr>
        <w:t>1</w:t>
      </w:r>
      <w:r w:rsidRPr="00331736">
        <w:rPr>
          <w:rFonts w:ascii="Arial" w:hAnsi="Arial" w:cs="Arial"/>
          <w:sz w:val="22"/>
          <w:szCs w:val="22"/>
          <w:rPrChange w:id="46" w:author="Cornish, Andrew M" w:date="2019-10-24T09:58:00Z">
            <w:rPr/>
          </w:rPrChange>
        </w:rPr>
        <w:fldChar w:fldCharType="end"/>
      </w:r>
    </w:p>
    <w:p w14:paraId="26E70D0A"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47" w:author="Cornish, Andrew M" w:date="2019-10-24T09:58:00Z">
            <w:rPr>
              <w:smallCaps w:val="0"/>
              <w:sz w:val="24"/>
            </w:rPr>
          </w:rPrChange>
        </w:rPr>
      </w:pPr>
      <w:r w:rsidRPr="00331736">
        <w:rPr>
          <w:rFonts w:ascii="Arial" w:hAnsi="Arial" w:cs="Arial"/>
          <w:sz w:val="22"/>
          <w:szCs w:val="22"/>
          <w:rPrChange w:id="48" w:author="Cornish, Andrew M" w:date="2019-10-24T09:58:00Z">
            <w:rPr>
              <w:rFonts w:ascii="Arial" w:hAnsi="Arial"/>
            </w:rPr>
          </w:rPrChange>
        </w:rPr>
        <w:t>1.2</w:t>
      </w:r>
      <w:r w:rsidRPr="00331736">
        <w:rPr>
          <w:rFonts w:ascii="Arial" w:hAnsi="Arial" w:cs="Arial"/>
          <w:smallCaps w:val="0"/>
          <w:sz w:val="22"/>
          <w:szCs w:val="22"/>
          <w:rPrChange w:id="49" w:author="Cornish, Andrew M" w:date="2019-10-24T09:58:00Z">
            <w:rPr>
              <w:smallCaps w:val="0"/>
              <w:sz w:val="24"/>
            </w:rPr>
          </w:rPrChange>
        </w:rPr>
        <w:tab/>
      </w:r>
      <w:r w:rsidRPr="00331736">
        <w:rPr>
          <w:rFonts w:ascii="Arial" w:hAnsi="Arial" w:cs="Arial"/>
          <w:sz w:val="22"/>
          <w:szCs w:val="22"/>
          <w:rPrChange w:id="50" w:author="Cornish, Andrew M" w:date="2019-10-24T09:58:00Z">
            <w:rPr>
              <w:rFonts w:ascii="Arial" w:hAnsi="Arial"/>
            </w:rPr>
          </w:rPrChange>
        </w:rPr>
        <w:t>Product Scope</w:t>
      </w:r>
      <w:r w:rsidRPr="00331736">
        <w:rPr>
          <w:rFonts w:ascii="Arial" w:hAnsi="Arial" w:cs="Arial"/>
          <w:sz w:val="22"/>
          <w:szCs w:val="22"/>
          <w:rPrChange w:id="51" w:author="Cornish, Andrew M" w:date="2019-10-24T09:58:00Z">
            <w:rPr/>
          </w:rPrChange>
        </w:rPr>
        <w:tab/>
      </w:r>
      <w:r w:rsidRPr="00331736">
        <w:rPr>
          <w:rFonts w:ascii="Arial" w:hAnsi="Arial" w:cs="Arial"/>
          <w:sz w:val="22"/>
          <w:szCs w:val="22"/>
          <w:rPrChange w:id="52" w:author="Cornish, Andrew M" w:date="2019-10-24T09:58:00Z">
            <w:rPr/>
          </w:rPrChange>
        </w:rPr>
        <w:fldChar w:fldCharType="begin"/>
      </w:r>
      <w:r w:rsidRPr="00331736">
        <w:rPr>
          <w:rFonts w:ascii="Arial" w:hAnsi="Arial" w:cs="Arial"/>
          <w:sz w:val="22"/>
          <w:szCs w:val="22"/>
          <w:rPrChange w:id="53" w:author="Cornish, Andrew M" w:date="2019-10-24T09:58:00Z">
            <w:rPr/>
          </w:rPrChange>
        </w:rPr>
        <w:instrText xml:space="preserve"> PAGEREF _Toc113291691 \h </w:instrText>
      </w:r>
      <w:r w:rsidRPr="00331736">
        <w:rPr>
          <w:rFonts w:ascii="Arial" w:hAnsi="Arial" w:cs="Arial"/>
          <w:sz w:val="22"/>
          <w:szCs w:val="22"/>
          <w:rPrChange w:id="54" w:author="Cornish, Andrew M" w:date="2019-10-24T09:58:00Z">
            <w:rPr>
              <w:rFonts w:ascii="Arial" w:hAnsi="Arial" w:cs="Arial"/>
              <w:sz w:val="22"/>
              <w:szCs w:val="22"/>
            </w:rPr>
          </w:rPrChange>
        </w:rPr>
      </w:r>
      <w:r w:rsidRPr="00331736">
        <w:rPr>
          <w:rFonts w:ascii="Arial" w:hAnsi="Arial" w:cs="Arial"/>
          <w:sz w:val="22"/>
          <w:szCs w:val="22"/>
          <w:rPrChange w:id="55" w:author="Cornish, Andrew M" w:date="2019-10-24T09:58:00Z">
            <w:rPr/>
          </w:rPrChange>
        </w:rPr>
        <w:fldChar w:fldCharType="separate"/>
      </w:r>
      <w:r w:rsidRPr="00331736">
        <w:rPr>
          <w:rFonts w:ascii="Arial" w:hAnsi="Arial" w:cs="Arial"/>
          <w:sz w:val="22"/>
          <w:szCs w:val="22"/>
          <w:rPrChange w:id="56" w:author="Cornish, Andrew M" w:date="2019-10-24T09:58:00Z">
            <w:rPr/>
          </w:rPrChange>
        </w:rPr>
        <w:t>1</w:t>
      </w:r>
      <w:r w:rsidRPr="00331736">
        <w:rPr>
          <w:rFonts w:ascii="Arial" w:hAnsi="Arial" w:cs="Arial"/>
          <w:sz w:val="22"/>
          <w:szCs w:val="22"/>
          <w:rPrChange w:id="57" w:author="Cornish, Andrew M" w:date="2019-10-24T09:58:00Z">
            <w:rPr/>
          </w:rPrChange>
        </w:rPr>
        <w:fldChar w:fldCharType="end"/>
      </w:r>
    </w:p>
    <w:p w14:paraId="08EBF301"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58" w:author="Cornish, Andrew M" w:date="2019-10-24T09:58:00Z">
            <w:rPr>
              <w:smallCaps w:val="0"/>
              <w:sz w:val="24"/>
            </w:rPr>
          </w:rPrChange>
        </w:rPr>
      </w:pPr>
      <w:r w:rsidRPr="00331736">
        <w:rPr>
          <w:rFonts w:ascii="Arial" w:hAnsi="Arial" w:cs="Arial"/>
          <w:sz w:val="22"/>
          <w:szCs w:val="22"/>
          <w:rPrChange w:id="59" w:author="Cornish, Andrew M" w:date="2019-10-24T09:58:00Z">
            <w:rPr>
              <w:rFonts w:ascii="Arial" w:hAnsi="Arial"/>
            </w:rPr>
          </w:rPrChange>
        </w:rPr>
        <w:t>1.3</w:t>
      </w:r>
      <w:r w:rsidRPr="00331736">
        <w:rPr>
          <w:rFonts w:ascii="Arial" w:hAnsi="Arial" w:cs="Arial"/>
          <w:smallCaps w:val="0"/>
          <w:sz w:val="22"/>
          <w:szCs w:val="22"/>
          <w:rPrChange w:id="60" w:author="Cornish, Andrew M" w:date="2019-10-24T09:58:00Z">
            <w:rPr>
              <w:smallCaps w:val="0"/>
              <w:sz w:val="24"/>
            </w:rPr>
          </w:rPrChange>
        </w:rPr>
        <w:tab/>
      </w:r>
      <w:r w:rsidRPr="00331736">
        <w:rPr>
          <w:rFonts w:ascii="Arial" w:hAnsi="Arial" w:cs="Arial"/>
          <w:sz w:val="22"/>
          <w:szCs w:val="22"/>
          <w:rPrChange w:id="61" w:author="Cornish, Andrew M" w:date="2019-10-24T09:58:00Z">
            <w:rPr>
              <w:rFonts w:ascii="Arial" w:hAnsi="Arial"/>
            </w:rPr>
          </w:rPrChange>
        </w:rPr>
        <w:t>Intended Audience and Document Overview</w:t>
      </w:r>
      <w:r w:rsidRPr="00331736">
        <w:rPr>
          <w:rFonts w:ascii="Arial" w:hAnsi="Arial" w:cs="Arial"/>
          <w:sz w:val="22"/>
          <w:szCs w:val="22"/>
          <w:rPrChange w:id="62" w:author="Cornish, Andrew M" w:date="2019-10-24T09:58:00Z">
            <w:rPr/>
          </w:rPrChange>
        </w:rPr>
        <w:tab/>
      </w:r>
      <w:r w:rsidRPr="00331736">
        <w:rPr>
          <w:rFonts w:ascii="Arial" w:hAnsi="Arial" w:cs="Arial"/>
          <w:sz w:val="22"/>
          <w:szCs w:val="22"/>
          <w:rPrChange w:id="63" w:author="Cornish, Andrew M" w:date="2019-10-24T09:58:00Z">
            <w:rPr/>
          </w:rPrChange>
        </w:rPr>
        <w:fldChar w:fldCharType="begin"/>
      </w:r>
      <w:r w:rsidRPr="00331736">
        <w:rPr>
          <w:rFonts w:ascii="Arial" w:hAnsi="Arial" w:cs="Arial"/>
          <w:sz w:val="22"/>
          <w:szCs w:val="22"/>
          <w:rPrChange w:id="64" w:author="Cornish, Andrew M" w:date="2019-10-24T09:58:00Z">
            <w:rPr/>
          </w:rPrChange>
        </w:rPr>
        <w:instrText xml:space="preserve"> PAGEREF _Toc113291692 \h </w:instrText>
      </w:r>
      <w:r w:rsidRPr="00331736">
        <w:rPr>
          <w:rFonts w:ascii="Arial" w:hAnsi="Arial" w:cs="Arial"/>
          <w:sz w:val="22"/>
          <w:szCs w:val="22"/>
          <w:rPrChange w:id="65" w:author="Cornish, Andrew M" w:date="2019-10-24T09:58:00Z">
            <w:rPr>
              <w:rFonts w:ascii="Arial" w:hAnsi="Arial" w:cs="Arial"/>
              <w:sz w:val="22"/>
              <w:szCs w:val="22"/>
            </w:rPr>
          </w:rPrChange>
        </w:rPr>
      </w:r>
      <w:r w:rsidRPr="00331736">
        <w:rPr>
          <w:rFonts w:ascii="Arial" w:hAnsi="Arial" w:cs="Arial"/>
          <w:sz w:val="22"/>
          <w:szCs w:val="22"/>
          <w:rPrChange w:id="66" w:author="Cornish, Andrew M" w:date="2019-10-24T09:58:00Z">
            <w:rPr/>
          </w:rPrChange>
        </w:rPr>
        <w:fldChar w:fldCharType="separate"/>
      </w:r>
      <w:r w:rsidRPr="00331736">
        <w:rPr>
          <w:rFonts w:ascii="Arial" w:hAnsi="Arial" w:cs="Arial"/>
          <w:sz w:val="22"/>
          <w:szCs w:val="22"/>
          <w:rPrChange w:id="67" w:author="Cornish, Andrew M" w:date="2019-10-24T09:58:00Z">
            <w:rPr/>
          </w:rPrChange>
        </w:rPr>
        <w:t>1</w:t>
      </w:r>
      <w:r w:rsidRPr="00331736">
        <w:rPr>
          <w:rFonts w:ascii="Arial" w:hAnsi="Arial" w:cs="Arial"/>
          <w:sz w:val="22"/>
          <w:szCs w:val="22"/>
          <w:rPrChange w:id="68" w:author="Cornish, Andrew M" w:date="2019-10-24T09:58:00Z">
            <w:rPr/>
          </w:rPrChange>
        </w:rPr>
        <w:fldChar w:fldCharType="end"/>
      </w:r>
    </w:p>
    <w:p w14:paraId="5ED633F2"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69" w:author="Cornish, Andrew M" w:date="2019-10-24T09:58:00Z">
            <w:rPr>
              <w:smallCaps w:val="0"/>
              <w:sz w:val="24"/>
            </w:rPr>
          </w:rPrChange>
        </w:rPr>
      </w:pPr>
      <w:r w:rsidRPr="00331736">
        <w:rPr>
          <w:rFonts w:ascii="Arial" w:hAnsi="Arial" w:cs="Arial"/>
          <w:sz w:val="22"/>
          <w:szCs w:val="22"/>
          <w:rPrChange w:id="70" w:author="Cornish, Andrew M" w:date="2019-10-24T09:58:00Z">
            <w:rPr>
              <w:rFonts w:ascii="Arial" w:hAnsi="Arial"/>
            </w:rPr>
          </w:rPrChange>
        </w:rPr>
        <w:t>1.4</w:t>
      </w:r>
      <w:r w:rsidRPr="00331736">
        <w:rPr>
          <w:rFonts w:ascii="Arial" w:hAnsi="Arial" w:cs="Arial"/>
          <w:smallCaps w:val="0"/>
          <w:sz w:val="22"/>
          <w:szCs w:val="22"/>
          <w:rPrChange w:id="71" w:author="Cornish, Andrew M" w:date="2019-10-24T09:58:00Z">
            <w:rPr>
              <w:smallCaps w:val="0"/>
              <w:sz w:val="24"/>
            </w:rPr>
          </w:rPrChange>
        </w:rPr>
        <w:tab/>
      </w:r>
      <w:r w:rsidRPr="00331736">
        <w:rPr>
          <w:rFonts w:ascii="Arial" w:hAnsi="Arial" w:cs="Arial"/>
          <w:sz w:val="22"/>
          <w:szCs w:val="22"/>
          <w:rPrChange w:id="72" w:author="Cornish, Andrew M" w:date="2019-10-24T09:58:00Z">
            <w:rPr>
              <w:rFonts w:ascii="Arial" w:hAnsi="Arial"/>
            </w:rPr>
          </w:rPrChange>
        </w:rPr>
        <w:t>Definitions, Acronyms and Abbreviations</w:t>
      </w:r>
      <w:r w:rsidRPr="00331736">
        <w:rPr>
          <w:rFonts w:ascii="Arial" w:hAnsi="Arial" w:cs="Arial"/>
          <w:sz w:val="22"/>
          <w:szCs w:val="22"/>
          <w:rPrChange w:id="73" w:author="Cornish, Andrew M" w:date="2019-10-24T09:58:00Z">
            <w:rPr/>
          </w:rPrChange>
        </w:rPr>
        <w:tab/>
      </w:r>
      <w:r w:rsidRPr="00331736">
        <w:rPr>
          <w:rFonts w:ascii="Arial" w:hAnsi="Arial" w:cs="Arial"/>
          <w:sz w:val="22"/>
          <w:szCs w:val="22"/>
          <w:rPrChange w:id="74" w:author="Cornish, Andrew M" w:date="2019-10-24T09:58:00Z">
            <w:rPr/>
          </w:rPrChange>
        </w:rPr>
        <w:fldChar w:fldCharType="begin"/>
      </w:r>
      <w:r w:rsidRPr="00331736">
        <w:rPr>
          <w:rFonts w:ascii="Arial" w:hAnsi="Arial" w:cs="Arial"/>
          <w:sz w:val="22"/>
          <w:szCs w:val="22"/>
          <w:rPrChange w:id="75" w:author="Cornish, Andrew M" w:date="2019-10-24T09:58:00Z">
            <w:rPr/>
          </w:rPrChange>
        </w:rPr>
        <w:instrText xml:space="preserve"> PAGEREF _Toc113291693 \h </w:instrText>
      </w:r>
      <w:r w:rsidRPr="00331736">
        <w:rPr>
          <w:rFonts w:ascii="Arial" w:hAnsi="Arial" w:cs="Arial"/>
          <w:sz w:val="22"/>
          <w:szCs w:val="22"/>
          <w:rPrChange w:id="76" w:author="Cornish, Andrew M" w:date="2019-10-24T09:58:00Z">
            <w:rPr>
              <w:rFonts w:ascii="Arial" w:hAnsi="Arial" w:cs="Arial"/>
              <w:sz w:val="22"/>
              <w:szCs w:val="22"/>
            </w:rPr>
          </w:rPrChange>
        </w:rPr>
      </w:r>
      <w:r w:rsidRPr="00331736">
        <w:rPr>
          <w:rFonts w:ascii="Arial" w:hAnsi="Arial" w:cs="Arial"/>
          <w:sz w:val="22"/>
          <w:szCs w:val="22"/>
          <w:rPrChange w:id="77" w:author="Cornish, Andrew M" w:date="2019-10-24T09:58:00Z">
            <w:rPr/>
          </w:rPrChange>
        </w:rPr>
        <w:fldChar w:fldCharType="separate"/>
      </w:r>
      <w:r w:rsidRPr="00331736">
        <w:rPr>
          <w:rFonts w:ascii="Arial" w:hAnsi="Arial" w:cs="Arial"/>
          <w:sz w:val="22"/>
          <w:szCs w:val="22"/>
          <w:rPrChange w:id="78" w:author="Cornish, Andrew M" w:date="2019-10-24T09:58:00Z">
            <w:rPr/>
          </w:rPrChange>
        </w:rPr>
        <w:t>1</w:t>
      </w:r>
      <w:r w:rsidRPr="00331736">
        <w:rPr>
          <w:rFonts w:ascii="Arial" w:hAnsi="Arial" w:cs="Arial"/>
          <w:sz w:val="22"/>
          <w:szCs w:val="22"/>
          <w:rPrChange w:id="79" w:author="Cornish, Andrew M" w:date="2019-10-24T09:58:00Z">
            <w:rPr/>
          </w:rPrChange>
        </w:rPr>
        <w:fldChar w:fldCharType="end"/>
      </w:r>
    </w:p>
    <w:p w14:paraId="5A93A8CC" w14:textId="4398C1DD" w:rsidR="00FA10F9" w:rsidRPr="00331736" w:rsidRDefault="00FA10F9" w:rsidP="00FA10F9">
      <w:pPr>
        <w:pStyle w:val="TOC2"/>
        <w:tabs>
          <w:tab w:val="left" w:pos="960"/>
          <w:tab w:val="right" w:leader="dot" w:pos="9350"/>
        </w:tabs>
        <w:rPr>
          <w:rFonts w:ascii="Arial" w:hAnsi="Arial" w:cs="Arial"/>
          <w:smallCaps w:val="0"/>
          <w:sz w:val="22"/>
          <w:szCs w:val="22"/>
          <w:rPrChange w:id="80" w:author="Cornish, Andrew M" w:date="2019-10-24T09:58:00Z">
            <w:rPr>
              <w:smallCaps w:val="0"/>
              <w:sz w:val="24"/>
            </w:rPr>
          </w:rPrChange>
        </w:rPr>
      </w:pPr>
      <w:r w:rsidRPr="00331736">
        <w:rPr>
          <w:rFonts w:ascii="Arial" w:hAnsi="Arial" w:cs="Arial"/>
          <w:sz w:val="22"/>
          <w:szCs w:val="22"/>
          <w:rPrChange w:id="81" w:author="Cornish, Andrew M" w:date="2019-10-24T09:58:00Z">
            <w:rPr>
              <w:rFonts w:ascii="Arial" w:hAnsi="Arial"/>
            </w:rPr>
          </w:rPrChange>
        </w:rPr>
        <w:t>1.5</w:t>
      </w:r>
      <w:r w:rsidRPr="00331736">
        <w:rPr>
          <w:rFonts w:ascii="Arial" w:hAnsi="Arial" w:cs="Arial"/>
          <w:smallCaps w:val="0"/>
          <w:sz w:val="22"/>
          <w:szCs w:val="22"/>
          <w:rPrChange w:id="82" w:author="Cornish, Andrew M" w:date="2019-10-24T09:58:00Z">
            <w:rPr>
              <w:smallCaps w:val="0"/>
              <w:sz w:val="24"/>
            </w:rPr>
          </w:rPrChange>
        </w:rPr>
        <w:tab/>
      </w:r>
      <w:r w:rsidRPr="00331736">
        <w:rPr>
          <w:rFonts w:ascii="Arial" w:hAnsi="Arial" w:cs="Arial"/>
          <w:sz w:val="22"/>
          <w:szCs w:val="22"/>
          <w:rPrChange w:id="83" w:author="Cornish, Andrew M" w:date="2019-10-24T09:58:00Z">
            <w:rPr>
              <w:rFonts w:ascii="Arial" w:hAnsi="Arial"/>
            </w:rPr>
          </w:rPrChange>
        </w:rPr>
        <w:t>Document Conventions</w:t>
      </w:r>
      <w:r w:rsidRPr="00331736">
        <w:rPr>
          <w:rFonts w:ascii="Arial" w:hAnsi="Arial" w:cs="Arial"/>
          <w:sz w:val="22"/>
          <w:szCs w:val="22"/>
          <w:rPrChange w:id="84" w:author="Cornish, Andrew M" w:date="2019-10-24T09:58:00Z">
            <w:rPr/>
          </w:rPrChange>
        </w:rPr>
        <w:tab/>
      </w:r>
      <w:del w:id="85" w:author="Cornish, Andrew M" w:date="2019-10-24T09:36:00Z">
        <w:r w:rsidRPr="00331736" w:rsidDel="002F238B">
          <w:rPr>
            <w:rFonts w:ascii="Arial" w:hAnsi="Arial" w:cs="Arial"/>
            <w:sz w:val="22"/>
            <w:szCs w:val="22"/>
            <w:rPrChange w:id="86" w:author="Cornish, Andrew M" w:date="2019-10-24T09:58:00Z">
              <w:rPr/>
            </w:rPrChange>
          </w:rPr>
          <w:fldChar w:fldCharType="begin"/>
        </w:r>
        <w:r w:rsidRPr="00331736" w:rsidDel="002F238B">
          <w:rPr>
            <w:rFonts w:ascii="Arial" w:hAnsi="Arial" w:cs="Arial"/>
            <w:sz w:val="22"/>
            <w:szCs w:val="22"/>
            <w:rPrChange w:id="87" w:author="Cornish, Andrew M" w:date="2019-10-24T09:58:00Z">
              <w:rPr/>
            </w:rPrChange>
          </w:rPr>
          <w:delInstrText xml:space="preserve"> PAGEREF _Toc113291694 \h </w:delInstrText>
        </w:r>
        <w:r w:rsidRPr="00331736" w:rsidDel="002F238B">
          <w:rPr>
            <w:rFonts w:ascii="Arial" w:hAnsi="Arial" w:cs="Arial"/>
            <w:sz w:val="22"/>
            <w:szCs w:val="22"/>
            <w:rPrChange w:id="88" w:author="Cornish, Andrew M" w:date="2019-10-24T09:58:00Z">
              <w:rPr>
                <w:rFonts w:ascii="Arial" w:hAnsi="Arial" w:cs="Arial"/>
                <w:sz w:val="22"/>
                <w:szCs w:val="22"/>
              </w:rPr>
            </w:rPrChange>
          </w:rPr>
        </w:r>
        <w:r w:rsidRPr="00331736" w:rsidDel="002F238B">
          <w:rPr>
            <w:rFonts w:ascii="Arial" w:hAnsi="Arial" w:cs="Arial"/>
            <w:sz w:val="22"/>
            <w:szCs w:val="22"/>
            <w:rPrChange w:id="89" w:author="Cornish, Andrew M" w:date="2019-10-24T09:58:00Z">
              <w:rPr/>
            </w:rPrChange>
          </w:rPr>
          <w:fldChar w:fldCharType="separate"/>
        </w:r>
        <w:r w:rsidRPr="00331736" w:rsidDel="002F238B">
          <w:rPr>
            <w:rFonts w:ascii="Arial" w:hAnsi="Arial" w:cs="Arial"/>
            <w:sz w:val="22"/>
            <w:szCs w:val="22"/>
            <w:rPrChange w:id="90" w:author="Cornish, Andrew M" w:date="2019-10-24T09:58:00Z">
              <w:rPr/>
            </w:rPrChange>
          </w:rPr>
          <w:delText>1</w:delText>
        </w:r>
        <w:r w:rsidRPr="00331736" w:rsidDel="002F238B">
          <w:rPr>
            <w:rFonts w:ascii="Arial" w:hAnsi="Arial" w:cs="Arial"/>
            <w:sz w:val="22"/>
            <w:szCs w:val="22"/>
            <w:rPrChange w:id="91" w:author="Cornish, Andrew M" w:date="2019-10-24T09:58:00Z">
              <w:rPr/>
            </w:rPrChange>
          </w:rPr>
          <w:fldChar w:fldCharType="end"/>
        </w:r>
      </w:del>
      <w:ins w:id="92" w:author="Cornish, Andrew M" w:date="2019-10-24T09:36:00Z">
        <w:r w:rsidR="002F238B" w:rsidRPr="00331736">
          <w:rPr>
            <w:rFonts w:ascii="Arial" w:hAnsi="Arial" w:cs="Arial"/>
            <w:sz w:val="22"/>
            <w:szCs w:val="22"/>
            <w:rPrChange w:id="93" w:author="Cornish, Andrew M" w:date="2019-10-24T09:58:00Z">
              <w:rPr/>
            </w:rPrChange>
          </w:rPr>
          <w:t>2</w:t>
        </w:r>
      </w:ins>
    </w:p>
    <w:p w14:paraId="6DBF8ACD"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94" w:author="Cornish, Andrew M" w:date="2019-10-24T09:58:00Z">
            <w:rPr>
              <w:smallCaps w:val="0"/>
              <w:sz w:val="24"/>
            </w:rPr>
          </w:rPrChange>
        </w:rPr>
      </w:pPr>
      <w:r w:rsidRPr="00331736">
        <w:rPr>
          <w:rFonts w:ascii="Arial" w:hAnsi="Arial" w:cs="Arial"/>
          <w:sz w:val="22"/>
          <w:szCs w:val="22"/>
          <w:rPrChange w:id="95" w:author="Cornish, Andrew M" w:date="2019-10-24T09:58:00Z">
            <w:rPr>
              <w:rFonts w:ascii="Arial" w:hAnsi="Arial"/>
            </w:rPr>
          </w:rPrChange>
        </w:rPr>
        <w:t>1.6</w:t>
      </w:r>
      <w:r w:rsidRPr="00331736">
        <w:rPr>
          <w:rFonts w:ascii="Arial" w:hAnsi="Arial" w:cs="Arial"/>
          <w:smallCaps w:val="0"/>
          <w:sz w:val="22"/>
          <w:szCs w:val="22"/>
          <w:rPrChange w:id="96" w:author="Cornish, Andrew M" w:date="2019-10-24T09:58:00Z">
            <w:rPr>
              <w:smallCaps w:val="0"/>
              <w:sz w:val="24"/>
            </w:rPr>
          </w:rPrChange>
        </w:rPr>
        <w:tab/>
      </w:r>
      <w:r w:rsidRPr="00331736">
        <w:rPr>
          <w:rFonts w:ascii="Arial" w:hAnsi="Arial" w:cs="Arial"/>
          <w:sz w:val="22"/>
          <w:szCs w:val="22"/>
          <w:rPrChange w:id="97" w:author="Cornish, Andrew M" w:date="2019-10-24T09:58:00Z">
            <w:rPr>
              <w:rFonts w:ascii="Arial" w:hAnsi="Arial"/>
            </w:rPr>
          </w:rPrChange>
        </w:rPr>
        <w:t>References and Acknowledgments</w:t>
      </w:r>
      <w:r w:rsidRPr="00331736">
        <w:rPr>
          <w:rFonts w:ascii="Arial" w:hAnsi="Arial" w:cs="Arial"/>
          <w:sz w:val="22"/>
          <w:szCs w:val="22"/>
          <w:rPrChange w:id="98" w:author="Cornish, Andrew M" w:date="2019-10-24T09:58:00Z">
            <w:rPr/>
          </w:rPrChange>
        </w:rPr>
        <w:tab/>
      </w:r>
      <w:r w:rsidRPr="00331736">
        <w:rPr>
          <w:rFonts w:ascii="Arial" w:hAnsi="Arial" w:cs="Arial"/>
          <w:sz w:val="22"/>
          <w:szCs w:val="22"/>
          <w:rPrChange w:id="99" w:author="Cornish, Andrew M" w:date="2019-10-24T09:58:00Z">
            <w:rPr/>
          </w:rPrChange>
        </w:rPr>
        <w:fldChar w:fldCharType="begin"/>
      </w:r>
      <w:r w:rsidRPr="00331736">
        <w:rPr>
          <w:rFonts w:ascii="Arial" w:hAnsi="Arial" w:cs="Arial"/>
          <w:sz w:val="22"/>
          <w:szCs w:val="22"/>
          <w:rPrChange w:id="100" w:author="Cornish, Andrew M" w:date="2019-10-24T09:58:00Z">
            <w:rPr/>
          </w:rPrChange>
        </w:rPr>
        <w:instrText xml:space="preserve"> PAGEREF _Toc113291695 \h </w:instrText>
      </w:r>
      <w:r w:rsidRPr="00331736">
        <w:rPr>
          <w:rFonts w:ascii="Arial" w:hAnsi="Arial" w:cs="Arial"/>
          <w:sz w:val="22"/>
          <w:szCs w:val="22"/>
          <w:rPrChange w:id="101" w:author="Cornish, Andrew M" w:date="2019-10-24T09:58:00Z">
            <w:rPr>
              <w:rFonts w:ascii="Arial" w:hAnsi="Arial" w:cs="Arial"/>
              <w:sz w:val="22"/>
              <w:szCs w:val="22"/>
            </w:rPr>
          </w:rPrChange>
        </w:rPr>
      </w:r>
      <w:r w:rsidRPr="00331736">
        <w:rPr>
          <w:rFonts w:ascii="Arial" w:hAnsi="Arial" w:cs="Arial"/>
          <w:sz w:val="22"/>
          <w:szCs w:val="22"/>
          <w:rPrChange w:id="102" w:author="Cornish, Andrew M" w:date="2019-10-24T09:58:00Z">
            <w:rPr/>
          </w:rPrChange>
        </w:rPr>
        <w:fldChar w:fldCharType="separate"/>
      </w:r>
      <w:r w:rsidRPr="00331736">
        <w:rPr>
          <w:rFonts w:ascii="Arial" w:hAnsi="Arial" w:cs="Arial"/>
          <w:sz w:val="22"/>
          <w:szCs w:val="22"/>
          <w:rPrChange w:id="103" w:author="Cornish, Andrew M" w:date="2019-10-24T09:58:00Z">
            <w:rPr/>
          </w:rPrChange>
        </w:rPr>
        <w:t>2</w:t>
      </w:r>
      <w:r w:rsidRPr="00331736">
        <w:rPr>
          <w:rFonts w:ascii="Arial" w:hAnsi="Arial" w:cs="Arial"/>
          <w:sz w:val="22"/>
          <w:szCs w:val="22"/>
          <w:rPrChange w:id="104" w:author="Cornish, Andrew M" w:date="2019-10-24T09:58:00Z">
            <w:rPr/>
          </w:rPrChange>
        </w:rPr>
        <w:fldChar w:fldCharType="end"/>
      </w:r>
    </w:p>
    <w:p w14:paraId="683CBB81"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105" w:author="Cornish, Andrew M" w:date="2019-10-24T09:58:00Z">
            <w:rPr>
              <w:b w:val="0"/>
              <w:caps w:val="0"/>
              <w:sz w:val="24"/>
            </w:rPr>
          </w:rPrChange>
        </w:rPr>
      </w:pPr>
      <w:r w:rsidRPr="00331736">
        <w:rPr>
          <w:rFonts w:ascii="Arial" w:hAnsi="Arial" w:cs="Arial"/>
          <w:sz w:val="22"/>
          <w:szCs w:val="22"/>
          <w:rPrChange w:id="106" w:author="Cornish, Andrew M" w:date="2019-10-24T09:58:00Z">
            <w:rPr>
              <w:rFonts w:ascii="Arial" w:hAnsi="Arial"/>
            </w:rPr>
          </w:rPrChange>
        </w:rPr>
        <w:t>2</w:t>
      </w:r>
      <w:r w:rsidRPr="00331736">
        <w:rPr>
          <w:rFonts w:ascii="Arial" w:hAnsi="Arial" w:cs="Arial"/>
          <w:b w:val="0"/>
          <w:caps w:val="0"/>
          <w:sz w:val="22"/>
          <w:szCs w:val="22"/>
          <w:rPrChange w:id="107" w:author="Cornish, Andrew M" w:date="2019-10-24T09:58:00Z">
            <w:rPr>
              <w:b w:val="0"/>
              <w:caps w:val="0"/>
              <w:sz w:val="24"/>
            </w:rPr>
          </w:rPrChange>
        </w:rPr>
        <w:tab/>
      </w:r>
      <w:r w:rsidRPr="00331736">
        <w:rPr>
          <w:rFonts w:ascii="Arial" w:hAnsi="Arial" w:cs="Arial"/>
          <w:sz w:val="22"/>
          <w:szCs w:val="22"/>
          <w:rPrChange w:id="108" w:author="Cornish, Andrew M" w:date="2019-10-24T09:58:00Z">
            <w:rPr>
              <w:rFonts w:ascii="Arial" w:hAnsi="Arial"/>
            </w:rPr>
          </w:rPrChange>
        </w:rPr>
        <w:t>Overall Description</w:t>
      </w:r>
      <w:r w:rsidRPr="00331736">
        <w:rPr>
          <w:rFonts w:ascii="Arial" w:hAnsi="Arial" w:cs="Arial"/>
          <w:sz w:val="22"/>
          <w:szCs w:val="22"/>
          <w:rPrChange w:id="109" w:author="Cornish, Andrew M" w:date="2019-10-24T09:58:00Z">
            <w:rPr/>
          </w:rPrChange>
        </w:rPr>
        <w:tab/>
      </w:r>
      <w:r w:rsidRPr="00331736">
        <w:rPr>
          <w:rFonts w:ascii="Arial" w:hAnsi="Arial" w:cs="Arial"/>
          <w:sz w:val="22"/>
          <w:szCs w:val="22"/>
          <w:rPrChange w:id="110" w:author="Cornish, Andrew M" w:date="2019-10-24T09:58:00Z">
            <w:rPr/>
          </w:rPrChange>
        </w:rPr>
        <w:fldChar w:fldCharType="begin"/>
      </w:r>
      <w:r w:rsidRPr="00331736">
        <w:rPr>
          <w:rFonts w:ascii="Arial" w:hAnsi="Arial" w:cs="Arial"/>
          <w:sz w:val="22"/>
          <w:szCs w:val="22"/>
          <w:rPrChange w:id="111" w:author="Cornish, Andrew M" w:date="2019-10-24T09:58:00Z">
            <w:rPr/>
          </w:rPrChange>
        </w:rPr>
        <w:instrText xml:space="preserve"> PAGEREF _Toc113291696 \h </w:instrText>
      </w:r>
      <w:r w:rsidRPr="00331736">
        <w:rPr>
          <w:rFonts w:ascii="Arial" w:hAnsi="Arial" w:cs="Arial"/>
          <w:sz w:val="22"/>
          <w:szCs w:val="22"/>
          <w:rPrChange w:id="112" w:author="Cornish, Andrew M" w:date="2019-10-24T09:58:00Z">
            <w:rPr>
              <w:rFonts w:ascii="Arial" w:hAnsi="Arial" w:cs="Arial"/>
              <w:sz w:val="22"/>
              <w:szCs w:val="22"/>
            </w:rPr>
          </w:rPrChange>
        </w:rPr>
      </w:r>
      <w:r w:rsidRPr="00331736">
        <w:rPr>
          <w:rFonts w:ascii="Arial" w:hAnsi="Arial" w:cs="Arial"/>
          <w:sz w:val="22"/>
          <w:szCs w:val="22"/>
          <w:rPrChange w:id="113" w:author="Cornish, Andrew M" w:date="2019-10-24T09:58:00Z">
            <w:rPr/>
          </w:rPrChange>
        </w:rPr>
        <w:fldChar w:fldCharType="separate"/>
      </w:r>
      <w:r w:rsidRPr="00331736">
        <w:rPr>
          <w:rFonts w:ascii="Arial" w:hAnsi="Arial" w:cs="Arial"/>
          <w:sz w:val="22"/>
          <w:szCs w:val="22"/>
          <w:rPrChange w:id="114" w:author="Cornish, Andrew M" w:date="2019-10-24T09:58:00Z">
            <w:rPr/>
          </w:rPrChange>
        </w:rPr>
        <w:t>3</w:t>
      </w:r>
      <w:r w:rsidRPr="00331736">
        <w:rPr>
          <w:rFonts w:ascii="Arial" w:hAnsi="Arial" w:cs="Arial"/>
          <w:sz w:val="22"/>
          <w:szCs w:val="22"/>
          <w:rPrChange w:id="115" w:author="Cornish, Andrew M" w:date="2019-10-24T09:58:00Z">
            <w:rPr/>
          </w:rPrChange>
        </w:rPr>
        <w:fldChar w:fldCharType="end"/>
      </w:r>
    </w:p>
    <w:p w14:paraId="7CF22664"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16" w:author="Cornish, Andrew M" w:date="2019-10-24T09:58:00Z">
            <w:rPr>
              <w:smallCaps w:val="0"/>
              <w:sz w:val="24"/>
            </w:rPr>
          </w:rPrChange>
        </w:rPr>
      </w:pPr>
      <w:r w:rsidRPr="00331736">
        <w:rPr>
          <w:rFonts w:ascii="Arial" w:hAnsi="Arial" w:cs="Arial"/>
          <w:sz w:val="22"/>
          <w:szCs w:val="22"/>
          <w:rPrChange w:id="117" w:author="Cornish, Andrew M" w:date="2019-10-24T09:58:00Z">
            <w:rPr>
              <w:rFonts w:ascii="Arial" w:hAnsi="Arial"/>
            </w:rPr>
          </w:rPrChange>
        </w:rPr>
        <w:t>2.1</w:t>
      </w:r>
      <w:r w:rsidRPr="00331736">
        <w:rPr>
          <w:rFonts w:ascii="Arial" w:hAnsi="Arial" w:cs="Arial"/>
          <w:smallCaps w:val="0"/>
          <w:sz w:val="22"/>
          <w:szCs w:val="22"/>
          <w:rPrChange w:id="118" w:author="Cornish, Andrew M" w:date="2019-10-24T09:58:00Z">
            <w:rPr>
              <w:smallCaps w:val="0"/>
              <w:sz w:val="24"/>
            </w:rPr>
          </w:rPrChange>
        </w:rPr>
        <w:tab/>
      </w:r>
      <w:r w:rsidRPr="00331736">
        <w:rPr>
          <w:rFonts w:ascii="Arial" w:hAnsi="Arial" w:cs="Arial"/>
          <w:sz w:val="22"/>
          <w:szCs w:val="22"/>
          <w:rPrChange w:id="119" w:author="Cornish, Andrew M" w:date="2019-10-24T09:58:00Z">
            <w:rPr>
              <w:rFonts w:ascii="Arial" w:hAnsi="Arial"/>
            </w:rPr>
          </w:rPrChange>
        </w:rPr>
        <w:t>Product Perspective</w:t>
      </w:r>
      <w:r w:rsidRPr="00331736">
        <w:rPr>
          <w:rFonts w:ascii="Arial" w:hAnsi="Arial" w:cs="Arial"/>
          <w:sz w:val="22"/>
          <w:szCs w:val="22"/>
          <w:rPrChange w:id="120" w:author="Cornish, Andrew M" w:date="2019-10-24T09:58:00Z">
            <w:rPr/>
          </w:rPrChange>
        </w:rPr>
        <w:tab/>
      </w:r>
      <w:r w:rsidRPr="00331736">
        <w:rPr>
          <w:rFonts w:ascii="Arial" w:hAnsi="Arial" w:cs="Arial"/>
          <w:sz w:val="22"/>
          <w:szCs w:val="22"/>
          <w:rPrChange w:id="121" w:author="Cornish, Andrew M" w:date="2019-10-24T09:58:00Z">
            <w:rPr/>
          </w:rPrChange>
        </w:rPr>
        <w:fldChar w:fldCharType="begin"/>
      </w:r>
      <w:r w:rsidRPr="00331736">
        <w:rPr>
          <w:rFonts w:ascii="Arial" w:hAnsi="Arial" w:cs="Arial"/>
          <w:sz w:val="22"/>
          <w:szCs w:val="22"/>
          <w:rPrChange w:id="122" w:author="Cornish, Andrew M" w:date="2019-10-24T09:58:00Z">
            <w:rPr/>
          </w:rPrChange>
        </w:rPr>
        <w:instrText xml:space="preserve"> PAGEREF _Toc113291697 \h </w:instrText>
      </w:r>
      <w:r w:rsidRPr="00331736">
        <w:rPr>
          <w:rFonts w:ascii="Arial" w:hAnsi="Arial" w:cs="Arial"/>
          <w:sz w:val="22"/>
          <w:szCs w:val="22"/>
          <w:rPrChange w:id="123" w:author="Cornish, Andrew M" w:date="2019-10-24T09:58:00Z">
            <w:rPr>
              <w:rFonts w:ascii="Arial" w:hAnsi="Arial" w:cs="Arial"/>
              <w:sz w:val="22"/>
              <w:szCs w:val="22"/>
            </w:rPr>
          </w:rPrChange>
        </w:rPr>
      </w:r>
      <w:r w:rsidRPr="00331736">
        <w:rPr>
          <w:rFonts w:ascii="Arial" w:hAnsi="Arial" w:cs="Arial"/>
          <w:sz w:val="22"/>
          <w:szCs w:val="22"/>
          <w:rPrChange w:id="124" w:author="Cornish, Andrew M" w:date="2019-10-24T09:58:00Z">
            <w:rPr/>
          </w:rPrChange>
        </w:rPr>
        <w:fldChar w:fldCharType="separate"/>
      </w:r>
      <w:r w:rsidRPr="00331736">
        <w:rPr>
          <w:rFonts w:ascii="Arial" w:hAnsi="Arial" w:cs="Arial"/>
          <w:sz w:val="22"/>
          <w:szCs w:val="22"/>
          <w:rPrChange w:id="125" w:author="Cornish, Andrew M" w:date="2019-10-24T09:58:00Z">
            <w:rPr/>
          </w:rPrChange>
        </w:rPr>
        <w:t>3</w:t>
      </w:r>
      <w:r w:rsidRPr="00331736">
        <w:rPr>
          <w:rFonts w:ascii="Arial" w:hAnsi="Arial" w:cs="Arial"/>
          <w:sz w:val="22"/>
          <w:szCs w:val="22"/>
          <w:rPrChange w:id="126" w:author="Cornish, Andrew M" w:date="2019-10-24T09:58:00Z">
            <w:rPr/>
          </w:rPrChange>
        </w:rPr>
        <w:fldChar w:fldCharType="end"/>
      </w:r>
    </w:p>
    <w:p w14:paraId="70B7C50F"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27" w:author="Cornish, Andrew M" w:date="2019-10-24T09:58:00Z">
            <w:rPr>
              <w:smallCaps w:val="0"/>
              <w:sz w:val="24"/>
            </w:rPr>
          </w:rPrChange>
        </w:rPr>
      </w:pPr>
      <w:r w:rsidRPr="00331736">
        <w:rPr>
          <w:rFonts w:ascii="Arial" w:hAnsi="Arial" w:cs="Arial"/>
          <w:sz w:val="22"/>
          <w:szCs w:val="22"/>
          <w:rPrChange w:id="128" w:author="Cornish, Andrew M" w:date="2019-10-24T09:58:00Z">
            <w:rPr>
              <w:rFonts w:ascii="Arial" w:hAnsi="Arial"/>
            </w:rPr>
          </w:rPrChange>
        </w:rPr>
        <w:t>2.2</w:t>
      </w:r>
      <w:r w:rsidRPr="00331736">
        <w:rPr>
          <w:rFonts w:ascii="Arial" w:hAnsi="Arial" w:cs="Arial"/>
          <w:smallCaps w:val="0"/>
          <w:sz w:val="22"/>
          <w:szCs w:val="22"/>
          <w:rPrChange w:id="129" w:author="Cornish, Andrew M" w:date="2019-10-24T09:58:00Z">
            <w:rPr>
              <w:smallCaps w:val="0"/>
              <w:sz w:val="24"/>
            </w:rPr>
          </w:rPrChange>
        </w:rPr>
        <w:tab/>
      </w:r>
      <w:r w:rsidRPr="00331736">
        <w:rPr>
          <w:rFonts w:ascii="Arial" w:hAnsi="Arial" w:cs="Arial"/>
          <w:sz w:val="22"/>
          <w:szCs w:val="22"/>
          <w:rPrChange w:id="130" w:author="Cornish, Andrew M" w:date="2019-10-24T09:58:00Z">
            <w:rPr>
              <w:rFonts w:ascii="Arial" w:hAnsi="Arial"/>
            </w:rPr>
          </w:rPrChange>
        </w:rPr>
        <w:t>Product Functionality</w:t>
      </w:r>
      <w:r w:rsidRPr="00331736">
        <w:rPr>
          <w:rFonts w:ascii="Arial" w:hAnsi="Arial" w:cs="Arial"/>
          <w:sz w:val="22"/>
          <w:szCs w:val="22"/>
          <w:rPrChange w:id="131" w:author="Cornish, Andrew M" w:date="2019-10-24T09:58:00Z">
            <w:rPr/>
          </w:rPrChange>
        </w:rPr>
        <w:tab/>
      </w:r>
      <w:r w:rsidRPr="00331736">
        <w:rPr>
          <w:rFonts w:ascii="Arial" w:hAnsi="Arial" w:cs="Arial"/>
          <w:sz w:val="22"/>
          <w:szCs w:val="22"/>
          <w:rPrChange w:id="132" w:author="Cornish, Andrew M" w:date="2019-10-24T09:58:00Z">
            <w:rPr/>
          </w:rPrChange>
        </w:rPr>
        <w:fldChar w:fldCharType="begin"/>
      </w:r>
      <w:r w:rsidRPr="00331736">
        <w:rPr>
          <w:rFonts w:ascii="Arial" w:hAnsi="Arial" w:cs="Arial"/>
          <w:sz w:val="22"/>
          <w:szCs w:val="22"/>
          <w:rPrChange w:id="133" w:author="Cornish, Andrew M" w:date="2019-10-24T09:58:00Z">
            <w:rPr/>
          </w:rPrChange>
        </w:rPr>
        <w:instrText xml:space="preserve"> PAGEREF _Toc113291698 \h </w:instrText>
      </w:r>
      <w:r w:rsidRPr="00331736">
        <w:rPr>
          <w:rFonts w:ascii="Arial" w:hAnsi="Arial" w:cs="Arial"/>
          <w:sz w:val="22"/>
          <w:szCs w:val="22"/>
          <w:rPrChange w:id="134" w:author="Cornish, Andrew M" w:date="2019-10-24T09:58:00Z">
            <w:rPr>
              <w:rFonts w:ascii="Arial" w:hAnsi="Arial" w:cs="Arial"/>
              <w:sz w:val="22"/>
              <w:szCs w:val="22"/>
            </w:rPr>
          </w:rPrChange>
        </w:rPr>
      </w:r>
      <w:r w:rsidRPr="00331736">
        <w:rPr>
          <w:rFonts w:ascii="Arial" w:hAnsi="Arial" w:cs="Arial"/>
          <w:sz w:val="22"/>
          <w:szCs w:val="22"/>
          <w:rPrChange w:id="135" w:author="Cornish, Andrew M" w:date="2019-10-24T09:58:00Z">
            <w:rPr/>
          </w:rPrChange>
        </w:rPr>
        <w:fldChar w:fldCharType="separate"/>
      </w:r>
      <w:r w:rsidRPr="00331736">
        <w:rPr>
          <w:rFonts w:ascii="Arial" w:hAnsi="Arial" w:cs="Arial"/>
          <w:sz w:val="22"/>
          <w:szCs w:val="22"/>
          <w:rPrChange w:id="136" w:author="Cornish, Andrew M" w:date="2019-10-24T09:58:00Z">
            <w:rPr/>
          </w:rPrChange>
        </w:rPr>
        <w:t>3</w:t>
      </w:r>
      <w:r w:rsidRPr="00331736">
        <w:rPr>
          <w:rFonts w:ascii="Arial" w:hAnsi="Arial" w:cs="Arial"/>
          <w:sz w:val="22"/>
          <w:szCs w:val="22"/>
          <w:rPrChange w:id="137" w:author="Cornish, Andrew M" w:date="2019-10-24T09:58:00Z">
            <w:rPr/>
          </w:rPrChange>
        </w:rPr>
        <w:fldChar w:fldCharType="end"/>
      </w:r>
    </w:p>
    <w:p w14:paraId="550FBEAB"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38" w:author="Cornish, Andrew M" w:date="2019-10-24T09:58:00Z">
            <w:rPr>
              <w:smallCaps w:val="0"/>
              <w:sz w:val="24"/>
            </w:rPr>
          </w:rPrChange>
        </w:rPr>
      </w:pPr>
      <w:r w:rsidRPr="00331736">
        <w:rPr>
          <w:rFonts w:ascii="Arial" w:hAnsi="Arial" w:cs="Arial"/>
          <w:sz w:val="22"/>
          <w:szCs w:val="22"/>
          <w:rPrChange w:id="139" w:author="Cornish, Andrew M" w:date="2019-10-24T09:58:00Z">
            <w:rPr>
              <w:rFonts w:ascii="Arial" w:hAnsi="Arial"/>
            </w:rPr>
          </w:rPrChange>
        </w:rPr>
        <w:t>2.3</w:t>
      </w:r>
      <w:r w:rsidRPr="00331736">
        <w:rPr>
          <w:rFonts w:ascii="Arial" w:hAnsi="Arial" w:cs="Arial"/>
          <w:smallCaps w:val="0"/>
          <w:sz w:val="22"/>
          <w:szCs w:val="22"/>
          <w:rPrChange w:id="140" w:author="Cornish, Andrew M" w:date="2019-10-24T09:58:00Z">
            <w:rPr>
              <w:smallCaps w:val="0"/>
              <w:sz w:val="24"/>
            </w:rPr>
          </w:rPrChange>
        </w:rPr>
        <w:tab/>
      </w:r>
      <w:r w:rsidRPr="00331736">
        <w:rPr>
          <w:rFonts w:ascii="Arial" w:hAnsi="Arial" w:cs="Arial"/>
          <w:sz w:val="22"/>
          <w:szCs w:val="22"/>
          <w:rPrChange w:id="141" w:author="Cornish, Andrew M" w:date="2019-10-24T09:58:00Z">
            <w:rPr>
              <w:rFonts w:ascii="Arial" w:hAnsi="Arial"/>
            </w:rPr>
          </w:rPrChange>
        </w:rPr>
        <w:t>Users and Characteristics</w:t>
      </w:r>
      <w:r w:rsidRPr="00331736">
        <w:rPr>
          <w:rFonts w:ascii="Arial" w:hAnsi="Arial" w:cs="Arial"/>
          <w:sz w:val="22"/>
          <w:szCs w:val="22"/>
          <w:rPrChange w:id="142" w:author="Cornish, Andrew M" w:date="2019-10-24T09:58:00Z">
            <w:rPr/>
          </w:rPrChange>
        </w:rPr>
        <w:tab/>
      </w:r>
      <w:r w:rsidRPr="00331736">
        <w:rPr>
          <w:rFonts w:ascii="Arial" w:hAnsi="Arial" w:cs="Arial"/>
          <w:sz w:val="22"/>
          <w:szCs w:val="22"/>
          <w:rPrChange w:id="143" w:author="Cornish, Andrew M" w:date="2019-10-24T09:58:00Z">
            <w:rPr/>
          </w:rPrChange>
        </w:rPr>
        <w:fldChar w:fldCharType="begin"/>
      </w:r>
      <w:r w:rsidRPr="00331736">
        <w:rPr>
          <w:rFonts w:ascii="Arial" w:hAnsi="Arial" w:cs="Arial"/>
          <w:sz w:val="22"/>
          <w:szCs w:val="22"/>
          <w:rPrChange w:id="144" w:author="Cornish, Andrew M" w:date="2019-10-24T09:58:00Z">
            <w:rPr/>
          </w:rPrChange>
        </w:rPr>
        <w:instrText xml:space="preserve"> PAGEREF _Toc113291699 \h </w:instrText>
      </w:r>
      <w:r w:rsidRPr="00331736">
        <w:rPr>
          <w:rFonts w:ascii="Arial" w:hAnsi="Arial" w:cs="Arial"/>
          <w:sz w:val="22"/>
          <w:szCs w:val="22"/>
          <w:rPrChange w:id="145" w:author="Cornish, Andrew M" w:date="2019-10-24T09:58:00Z">
            <w:rPr>
              <w:rFonts w:ascii="Arial" w:hAnsi="Arial" w:cs="Arial"/>
              <w:sz w:val="22"/>
              <w:szCs w:val="22"/>
            </w:rPr>
          </w:rPrChange>
        </w:rPr>
      </w:r>
      <w:r w:rsidRPr="00331736">
        <w:rPr>
          <w:rFonts w:ascii="Arial" w:hAnsi="Arial" w:cs="Arial"/>
          <w:sz w:val="22"/>
          <w:szCs w:val="22"/>
          <w:rPrChange w:id="146" w:author="Cornish, Andrew M" w:date="2019-10-24T09:58:00Z">
            <w:rPr/>
          </w:rPrChange>
        </w:rPr>
        <w:fldChar w:fldCharType="separate"/>
      </w:r>
      <w:r w:rsidRPr="00331736">
        <w:rPr>
          <w:rFonts w:ascii="Arial" w:hAnsi="Arial" w:cs="Arial"/>
          <w:sz w:val="22"/>
          <w:szCs w:val="22"/>
          <w:rPrChange w:id="147" w:author="Cornish, Andrew M" w:date="2019-10-24T09:58:00Z">
            <w:rPr/>
          </w:rPrChange>
        </w:rPr>
        <w:t>3</w:t>
      </w:r>
      <w:r w:rsidRPr="00331736">
        <w:rPr>
          <w:rFonts w:ascii="Arial" w:hAnsi="Arial" w:cs="Arial"/>
          <w:sz w:val="22"/>
          <w:szCs w:val="22"/>
          <w:rPrChange w:id="148" w:author="Cornish, Andrew M" w:date="2019-10-24T09:58:00Z">
            <w:rPr/>
          </w:rPrChange>
        </w:rPr>
        <w:fldChar w:fldCharType="end"/>
      </w:r>
    </w:p>
    <w:p w14:paraId="58128774"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49" w:author="Cornish, Andrew M" w:date="2019-10-24T09:58:00Z">
            <w:rPr>
              <w:smallCaps w:val="0"/>
              <w:sz w:val="24"/>
            </w:rPr>
          </w:rPrChange>
        </w:rPr>
      </w:pPr>
      <w:r w:rsidRPr="00331736">
        <w:rPr>
          <w:rFonts w:ascii="Arial" w:hAnsi="Arial" w:cs="Arial"/>
          <w:sz w:val="22"/>
          <w:szCs w:val="22"/>
          <w:rPrChange w:id="150" w:author="Cornish, Andrew M" w:date="2019-10-24T09:58:00Z">
            <w:rPr>
              <w:rFonts w:ascii="Arial" w:hAnsi="Arial"/>
            </w:rPr>
          </w:rPrChange>
        </w:rPr>
        <w:t>2.4</w:t>
      </w:r>
      <w:r w:rsidRPr="00331736">
        <w:rPr>
          <w:rFonts w:ascii="Arial" w:hAnsi="Arial" w:cs="Arial"/>
          <w:smallCaps w:val="0"/>
          <w:sz w:val="22"/>
          <w:szCs w:val="22"/>
          <w:rPrChange w:id="151" w:author="Cornish, Andrew M" w:date="2019-10-24T09:58:00Z">
            <w:rPr>
              <w:smallCaps w:val="0"/>
              <w:sz w:val="24"/>
            </w:rPr>
          </w:rPrChange>
        </w:rPr>
        <w:tab/>
      </w:r>
      <w:r w:rsidRPr="00331736">
        <w:rPr>
          <w:rFonts w:ascii="Arial" w:hAnsi="Arial" w:cs="Arial"/>
          <w:sz w:val="22"/>
          <w:szCs w:val="22"/>
          <w:rPrChange w:id="152" w:author="Cornish, Andrew M" w:date="2019-10-24T09:58:00Z">
            <w:rPr>
              <w:rFonts w:ascii="Arial" w:hAnsi="Arial"/>
            </w:rPr>
          </w:rPrChange>
        </w:rPr>
        <w:t>Operating Environment</w:t>
      </w:r>
      <w:r w:rsidRPr="00331736">
        <w:rPr>
          <w:rFonts w:ascii="Arial" w:hAnsi="Arial" w:cs="Arial"/>
          <w:sz w:val="22"/>
          <w:szCs w:val="22"/>
          <w:rPrChange w:id="153" w:author="Cornish, Andrew M" w:date="2019-10-24T09:58:00Z">
            <w:rPr/>
          </w:rPrChange>
        </w:rPr>
        <w:tab/>
      </w:r>
      <w:r w:rsidRPr="00331736">
        <w:rPr>
          <w:rFonts w:ascii="Arial" w:hAnsi="Arial" w:cs="Arial"/>
          <w:sz w:val="22"/>
          <w:szCs w:val="22"/>
          <w:rPrChange w:id="154" w:author="Cornish, Andrew M" w:date="2019-10-24T09:58:00Z">
            <w:rPr/>
          </w:rPrChange>
        </w:rPr>
        <w:fldChar w:fldCharType="begin"/>
      </w:r>
      <w:r w:rsidRPr="00331736">
        <w:rPr>
          <w:rFonts w:ascii="Arial" w:hAnsi="Arial" w:cs="Arial"/>
          <w:sz w:val="22"/>
          <w:szCs w:val="22"/>
          <w:rPrChange w:id="155" w:author="Cornish, Andrew M" w:date="2019-10-24T09:58:00Z">
            <w:rPr/>
          </w:rPrChange>
        </w:rPr>
        <w:instrText xml:space="preserve"> PAGEREF _Toc113291700 \h </w:instrText>
      </w:r>
      <w:r w:rsidRPr="00331736">
        <w:rPr>
          <w:rFonts w:ascii="Arial" w:hAnsi="Arial" w:cs="Arial"/>
          <w:sz w:val="22"/>
          <w:szCs w:val="22"/>
          <w:rPrChange w:id="156" w:author="Cornish, Andrew M" w:date="2019-10-24T09:58:00Z">
            <w:rPr>
              <w:rFonts w:ascii="Arial" w:hAnsi="Arial" w:cs="Arial"/>
              <w:sz w:val="22"/>
              <w:szCs w:val="22"/>
            </w:rPr>
          </w:rPrChange>
        </w:rPr>
      </w:r>
      <w:r w:rsidRPr="00331736">
        <w:rPr>
          <w:rFonts w:ascii="Arial" w:hAnsi="Arial" w:cs="Arial"/>
          <w:sz w:val="22"/>
          <w:szCs w:val="22"/>
          <w:rPrChange w:id="157" w:author="Cornish, Andrew M" w:date="2019-10-24T09:58:00Z">
            <w:rPr/>
          </w:rPrChange>
        </w:rPr>
        <w:fldChar w:fldCharType="separate"/>
      </w:r>
      <w:r w:rsidRPr="00331736">
        <w:rPr>
          <w:rFonts w:ascii="Arial" w:hAnsi="Arial" w:cs="Arial"/>
          <w:sz w:val="22"/>
          <w:szCs w:val="22"/>
          <w:rPrChange w:id="158" w:author="Cornish, Andrew M" w:date="2019-10-24T09:58:00Z">
            <w:rPr/>
          </w:rPrChange>
        </w:rPr>
        <w:t>3</w:t>
      </w:r>
      <w:r w:rsidRPr="00331736">
        <w:rPr>
          <w:rFonts w:ascii="Arial" w:hAnsi="Arial" w:cs="Arial"/>
          <w:sz w:val="22"/>
          <w:szCs w:val="22"/>
          <w:rPrChange w:id="159" w:author="Cornish, Andrew M" w:date="2019-10-24T09:58:00Z">
            <w:rPr/>
          </w:rPrChange>
        </w:rPr>
        <w:fldChar w:fldCharType="end"/>
      </w:r>
    </w:p>
    <w:p w14:paraId="59E3451B"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60" w:author="Cornish, Andrew M" w:date="2019-10-24T09:58:00Z">
            <w:rPr>
              <w:smallCaps w:val="0"/>
              <w:sz w:val="24"/>
            </w:rPr>
          </w:rPrChange>
        </w:rPr>
      </w:pPr>
      <w:r w:rsidRPr="00331736">
        <w:rPr>
          <w:rFonts w:ascii="Arial" w:hAnsi="Arial" w:cs="Arial"/>
          <w:sz w:val="22"/>
          <w:szCs w:val="22"/>
          <w:rPrChange w:id="161" w:author="Cornish, Andrew M" w:date="2019-10-24T09:58:00Z">
            <w:rPr>
              <w:rFonts w:ascii="Arial" w:hAnsi="Arial"/>
            </w:rPr>
          </w:rPrChange>
        </w:rPr>
        <w:t>2.5</w:t>
      </w:r>
      <w:r w:rsidRPr="00331736">
        <w:rPr>
          <w:rFonts w:ascii="Arial" w:hAnsi="Arial" w:cs="Arial"/>
          <w:smallCaps w:val="0"/>
          <w:sz w:val="22"/>
          <w:szCs w:val="22"/>
          <w:rPrChange w:id="162" w:author="Cornish, Andrew M" w:date="2019-10-24T09:58:00Z">
            <w:rPr>
              <w:smallCaps w:val="0"/>
              <w:sz w:val="24"/>
            </w:rPr>
          </w:rPrChange>
        </w:rPr>
        <w:tab/>
      </w:r>
      <w:r w:rsidRPr="00331736">
        <w:rPr>
          <w:rFonts w:ascii="Arial" w:hAnsi="Arial" w:cs="Arial"/>
          <w:sz w:val="22"/>
          <w:szCs w:val="22"/>
          <w:rPrChange w:id="163" w:author="Cornish, Andrew M" w:date="2019-10-24T09:58:00Z">
            <w:rPr>
              <w:rFonts w:ascii="Arial" w:hAnsi="Arial"/>
            </w:rPr>
          </w:rPrChange>
        </w:rPr>
        <w:t>Design and Implementation Constraints</w:t>
      </w:r>
      <w:r w:rsidRPr="00331736">
        <w:rPr>
          <w:rFonts w:ascii="Arial" w:hAnsi="Arial" w:cs="Arial"/>
          <w:sz w:val="22"/>
          <w:szCs w:val="22"/>
          <w:rPrChange w:id="164" w:author="Cornish, Andrew M" w:date="2019-10-24T09:58:00Z">
            <w:rPr/>
          </w:rPrChange>
        </w:rPr>
        <w:tab/>
      </w:r>
      <w:r w:rsidRPr="00331736">
        <w:rPr>
          <w:rFonts w:ascii="Arial" w:hAnsi="Arial" w:cs="Arial"/>
          <w:sz w:val="22"/>
          <w:szCs w:val="22"/>
          <w:rPrChange w:id="165" w:author="Cornish, Andrew M" w:date="2019-10-24T09:58:00Z">
            <w:rPr/>
          </w:rPrChange>
        </w:rPr>
        <w:fldChar w:fldCharType="begin"/>
      </w:r>
      <w:r w:rsidRPr="00331736">
        <w:rPr>
          <w:rFonts w:ascii="Arial" w:hAnsi="Arial" w:cs="Arial"/>
          <w:sz w:val="22"/>
          <w:szCs w:val="22"/>
          <w:rPrChange w:id="166" w:author="Cornish, Andrew M" w:date="2019-10-24T09:58:00Z">
            <w:rPr/>
          </w:rPrChange>
        </w:rPr>
        <w:instrText xml:space="preserve"> PAGEREF _Toc113291701 \h </w:instrText>
      </w:r>
      <w:r w:rsidRPr="00331736">
        <w:rPr>
          <w:rFonts w:ascii="Arial" w:hAnsi="Arial" w:cs="Arial"/>
          <w:sz w:val="22"/>
          <w:szCs w:val="22"/>
          <w:rPrChange w:id="167" w:author="Cornish, Andrew M" w:date="2019-10-24T09:58:00Z">
            <w:rPr>
              <w:rFonts w:ascii="Arial" w:hAnsi="Arial" w:cs="Arial"/>
              <w:sz w:val="22"/>
              <w:szCs w:val="22"/>
            </w:rPr>
          </w:rPrChange>
        </w:rPr>
      </w:r>
      <w:r w:rsidRPr="00331736">
        <w:rPr>
          <w:rFonts w:ascii="Arial" w:hAnsi="Arial" w:cs="Arial"/>
          <w:sz w:val="22"/>
          <w:szCs w:val="22"/>
          <w:rPrChange w:id="168" w:author="Cornish, Andrew M" w:date="2019-10-24T09:58:00Z">
            <w:rPr/>
          </w:rPrChange>
        </w:rPr>
        <w:fldChar w:fldCharType="separate"/>
      </w:r>
      <w:r w:rsidRPr="00331736">
        <w:rPr>
          <w:rFonts w:ascii="Arial" w:hAnsi="Arial" w:cs="Arial"/>
          <w:sz w:val="22"/>
          <w:szCs w:val="22"/>
          <w:rPrChange w:id="169" w:author="Cornish, Andrew M" w:date="2019-10-24T09:58:00Z">
            <w:rPr/>
          </w:rPrChange>
        </w:rPr>
        <w:t>4</w:t>
      </w:r>
      <w:r w:rsidRPr="00331736">
        <w:rPr>
          <w:rFonts w:ascii="Arial" w:hAnsi="Arial" w:cs="Arial"/>
          <w:sz w:val="22"/>
          <w:szCs w:val="22"/>
          <w:rPrChange w:id="170" w:author="Cornish, Andrew M" w:date="2019-10-24T09:58:00Z">
            <w:rPr/>
          </w:rPrChange>
        </w:rPr>
        <w:fldChar w:fldCharType="end"/>
      </w:r>
    </w:p>
    <w:p w14:paraId="7EDF0016"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71" w:author="Cornish, Andrew M" w:date="2019-10-24T09:58:00Z">
            <w:rPr>
              <w:smallCaps w:val="0"/>
              <w:sz w:val="24"/>
            </w:rPr>
          </w:rPrChange>
        </w:rPr>
      </w:pPr>
      <w:r w:rsidRPr="00331736">
        <w:rPr>
          <w:rFonts w:ascii="Arial" w:hAnsi="Arial" w:cs="Arial"/>
          <w:sz w:val="22"/>
          <w:szCs w:val="22"/>
          <w:rPrChange w:id="172" w:author="Cornish, Andrew M" w:date="2019-10-24T09:58:00Z">
            <w:rPr>
              <w:rFonts w:ascii="Arial" w:hAnsi="Arial"/>
            </w:rPr>
          </w:rPrChange>
        </w:rPr>
        <w:t>2.6</w:t>
      </w:r>
      <w:r w:rsidRPr="00331736">
        <w:rPr>
          <w:rFonts w:ascii="Arial" w:hAnsi="Arial" w:cs="Arial"/>
          <w:smallCaps w:val="0"/>
          <w:sz w:val="22"/>
          <w:szCs w:val="22"/>
          <w:rPrChange w:id="173" w:author="Cornish, Andrew M" w:date="2019-10-24T09:58:00Z">
            <w:rPr>
              <w:smallCaps w:val="0"/>
              <w:sz w:val="24"/>
            </w:rPr>
          </w:rPrChange>
        </w:rPr>
        <w:tab/>
      </w:r>
      <w:r w:rsidRPr="00331736">
        <w:rPr>
          <w:rFonts w:ascii="Arial" w:hAnsi="Arial" w:cs="Arial"/>
          <w:sz w:val="22"/>
          <w:szCs w:val="22"/>
          <w:rPrChange w:id="174" w:author="Cornish, Andrew M" w:date="2019-10-24T09:58:00Z">
            <w:rPr>
              <w:rFonts w:ascii="Arial" w:hAnsi="Arial"/>
            </w:rPr>
          </w:rPrChange>
        </w:rPr>
        <w:t>User Documentation</w:t>
      </w:r>
      <w:r w:rsidRPr="00331736">
        <w:rPr>
          <w:rFonts w:ascii="Arial" w:hAnsi="Arial" w:cs="Arial"/>
          <w:sz w:val="22"/>
          <w:szCs w:val="22"/>
          <w:rPrChange w:id="175" w:author="Cornish, Andrew M" w:date="2019-10-24T09:58:00Z">
            <w:rPr/>
          </w:rPrChange>
        </w:rPr>
        <w:tab/>
      </w:r>
      <w:r w:rsidRPr="00331736">
        <w:rPr>
          <w:rFonts w:ascii="Arial" w:hAnsi="Arial" w:cs="Arial"/>
          <w:sz w:val="22"/>
          <w:szCs w:val="22"/>
          <w:rPrChange w:id="176" w:author="Cornish, Andrew M" w:date="2019-10-24T09:58:00Z">
            <w:rPr/>
          </w:rPrChange>
        </w:rPr>
        <w:fldChar w:fldCharType="begin"/>
      </w:r>
      <w:r w:rsidRPr="00331736">
        <w:rPr>
          <w:rFonts w:ascii="Arial" w:hAnsi="Arial" w:cs="Arial"/>
          <w:sz w:val="22"/>
          <w:szCs w:val="22"/>
          <w:rPrChange w:id="177" w:author="Cornish, Andrew M" w:date="2019-10-24T09:58:00Z">
            <w:rPr/>
          </w:rPrChange>
        </w:rPr>
        <w:instrText xml:space="preserve"> PAGEREF _Toc113291702 \h </w:instrText>
      </w:r>
      <w:r w:rsidRPr="00331736">
        <w:rPr>
          <w:rFonts w:ascii="Arial" w:hAnsi="Arial" w:cs="Arial"/>
          <w:sz w:val="22"/>
          <w:szCs w:val="22"/>
          <w:rPrChange w:id="178" w:author="Cornish, Andrew M" w:date="2019-10-24T09:58:00Z">
            <w:rPr>
              <w:rFonts w:ascii="Arial" w:hAnsi="Arial" w:cs="Arial"/>
              <w:sz w:val="22"/>
              <w:szCs w:val="22"/>
            </w:rPr>
          </w:rPrChange>
        </w:rPr>
      </w:r>
      <w:r w:rsidRPr="00331736">
        <w:rPr>
          <w:rFonts w:ascii="Arial" w:hAnsi="Arial" w:cs="Arial"/>
          <w:sz w:val="22"/>
          <w:szCs w:val="22"/>
          <w:rPrChange w:id="179" w:author="Cornish, Andrew M" w:date="2019-10-24T09:58:00Z">
            <w:rPr/>
          </w:rPrChange>
        </w:rPr>
        <w:fldChar w:fldCharType="separate"/>
      </w:r>
      <w:r w:rsidRPr="00331736">
        <w:rPr>
          <w:rFonts w:ascii="Arial" w:hAnsi="Arial" w:cs="Arial"/>
          <w:sz w:val="22"/>
          <w:szCs w:val="22"/>
          <w:rPrChange w:id="180" w:author="Cornish, Andrew M" w:date="2019-10-24T09:58:00Z">
            <w:rPr/>
          </w:rPrChange>
        </w:rPr>
        <w:t>4</w:t>
      </w:r>
      <w:r w:rsidRPr="00331736">
        <w:rPr>
          <w:rFonts w:ascii="Arial" w:hAnsi="Arial" w:cs="Arial"/>
          <w:sz w:val="22"/>
          <w:szCs w:val="22"/>
          <w:rPrChange w:id="181" w:author="Cornish, Andrew M" w:date="2019-10-24T09:58:00Z">
            <w:rPr/>
          </w:rPrChange>
        </w:rPr>
        <w:fldChar w:fldCharType="end"/>
      </w:r>
    </w:p>
    <w:p w14:paraId="4C133FAE"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182" w:author="Cornish, Andrew M" w:date="2019-10-24T09:58:00Z">
            <w:rPr>
              <w:smallCaps w:val="0"/>
              <w:sz w:val="24"/>
            </w:rPr>
          </w:rPrChange>
        </w:rPr>
      </w:pPr>
      <w:r w:rsidRPr="00331736">
        <w:rPr>
          <w:rFonts w:ascii="Arial" w:hAnsi="Arial" w:cs="Arial"/>
          <w:sz w:val="22"/>
          <w:szCs w:val="22"/>
          <w:rPrChange w:id="183" w:author="Cornish, Andrew M" w:date="2019-10-24T09:58:00Z">
            <w:rPr>
              <w:rFonts w:ascii="Arial" w:hAnsi="Arial"/>
            </w:rPr>
          </w:rPrChange>
        </w:rPr>
        <w:t>2.7</w:t>
      </w:r>
      <w:r w:rsidRPr="00331736">
        <w:rPr>
          <w:rFonts w:ascii="Arial" w:hAnsi="Arial" w:cs="Arial"/>
          <w:smallCaps w:val="0"/>
          <w:sz w:val="22"/>
          <w:szCs w:val="22"/>
          <w:rPrChange w:id="184" w:author="Cornish, Andrew M" w:date="2019-10-24T09:58:00Z">
            <w:rPr>
              <w:smallCaps w:val="0"/>
              <w:sz w:val="24"/>
            </w:rPr>
          </w:rPrChange>
        </w:rPr>
        <w:tab/>
      </w:r>
      <w:r w:rsidRPr="00331736">
        <w:rPr>
          <w:rFonts w:ascii="Arial" w:hAnsi="Arial" w:cs="Arial"/>
          <w:sz w:val="22"/>
          <w:szCs w:val="22"/>
          <w:rPrChange w:id="185" w:author="Cornish, Andrew M" w:date="2019-10-24T09:58:00Z">
            <w:rPr>
              <w:rFonts w:ascii="Arial" w:hAnsi="Arial"/>
            </w:rPr>
          </w:rPrChange>
        </w:rPr>
        <w:t>Assumptions and Dependencies</w:t>
      </w:r>
      <w:r w:rsidRPr="00331736">
        <w:rPr>
          <w:rFonts w:ascii="Arial" w:hAnsi="Arial" w:cs="Arial"/>
          <w:sz w:val="22"/>
          <w:szCs w:val="22"/>
          <w:rPrChange w:id="186" w:author="Cornish, Andrew M" w:date="2019-10-24T09:58:00Z">
            <w:rPr/>
          </w:rPrChange>
        </w:rPr>
        <w:tab/>
      </w:r>
      <w:r w:rsidRPr="00331736">
        <w:rPr>
          <w:rFonts w:ascii="Arial" w:hAnsi="Arial" w:cs="Arial"/>
          <w:sz w:val="22"/>
          <w:szCs w:val="22"/>
          <w:rPrChange w:id="187" w:author="Cornish, Andrew M" w:date="2019-10-24T09:58:00Z">
            <w:rPr/>
          </w:rPrChange>
        </w:rPr>
        <w:fldChar w:fldCharType="begin"/>
      </w:r>
      <w:r w:rsidRPr="00331736">
        <w:rPr>
          <w:rFonts w:ascii="Arial" w:hAnsi="Arial" w:cs="Arial"/>
          <w:sz w:val="22"/>
          <w:szCs w:val="22"/>
          <w:rPrChange w:id="188" w:author="Cornish, Andrew M" w:date="2019-10-24T09:58:00Z">
            <w:rPr/>
          </w:rPrChange>
        </w:rPr>
        <w:instrText xml:space="preserve"> PAGEREF _Toc113291703 \h </w:instrText>
      </w:r>
      <w:r w:rsidRPr="00331736">
        <w:rPr>
          <w:rFonts w:ascii="Arial" w:hAnsi="Arial" w:cs="Arial"/>
          <w:sz w:val="22"/>
          <w:szCs w:val="22"/>
          <w:rPrChange w:id="189" w:author="Cornish, Andrew M" w:date="2019-10-24T09:58:00Z">
            <w:rPr>
              <w:rFonts w:ascii="Arial" w:hAnsi="Arial" w:cs="Arial"/>
              <w:sz w:val="22"/>
              <w:szCs w:val="22"/>
            </w:rPr>
          </w:rPrChange>
        </w:rPr>
      </w:r>
      <w:r w:rsidRPr="00331736">
        <w:rPr>
          <w:rFonts w:ascii="Arial" w:hAnsi="Arial" w:cs="Arial"/>
          <w:sz w:val="22"/>
          <w:szCs w:val="22"/>
          <w:rPrChange w:id="190" w:author="Cornish, Andrew M" w:date="2019-10-24T09:58:00Z">
            <w:rPr/>
          </w:rPrChange>
        </w:rPr>
        <w:fldChar w:fldCharType="separate"/>
      </w:r>
      <w:r w:rsidRPr="00331736">
        <w:rPr>
          <w:rFonts w:ascii="Arial" w:hAnsi="Arial" w:cs="Arial"/>
          <w:sz w:val="22"/>
          <w:szCs w:val="22"/>
          <w:rPrChange w:id="191" w:author="Cornish, Andrew M" w:date="2019-10-24T09:58:00Z">
            <w:rPr/>
          </w:rPrChange>
        </w:rPr>
        <w:t>4</w:t>
      </w:r>
      <w:r w:rsidRPr="00331736">
        <w:rPr>
          <w:rFonts w:ascii="Arial" w:hAnsi="Arial" w:cs="Arial"/>
          <w:sz w:val="22"/>
          <w:szCs w:val="22"/>
          <w:rPrChange w:id="192" w:author="Cornish, Andrew M" w:date="2019-10-24T09:58:00Z">
            <w:rPr/>
          </w:rPrChange>
        </w:rPr>
        <w:fldChar w:fldCharType="end"/>
      </w:r>
    </w:p>
    <w:p w14:paraId="197EE170" w14:textId="31ED1F72" w:rsidR="00FA10F9" w:rsidRPr="00331736" w:rsidRDefault="00FA10F9" w:rsidP="00FA10F9">
      <w:pPr>
        <w:pStyle w:val="TOC1"/>
        <w:tabs>
          <w:tab w:val="left" w:pos="480"/>
          <w:tab w:val="right" w:leader="dot" w:pos="9350"/>
        </w:tabs>
        <w:rPr>
          <w:rFonts w:ascii="Arial" w:hAnsi="Arial" w:cs="Arial"/>
          <w:b w:val="0"/>
          <w:caps w:val="0"/>
          <w:sz w:val="22"/>
          <w:szCs w:val="22"/>
          <w:rPrChange w:id="193" w:author="Cornish, Andrew M" w:date="2019-10-24T09:58:00Z">
            <w:rPr>
              <w:b w:val="0"/>
              <w:caps w:val="0"/>
              <w:sz w:val="24"/>
            </w:rPr>
          </w:rPrChange>
        </w:rPr>
      </w:pPr>
      <w:r w:rsidRPr="00331736">
        <w:rPr>
          <w:rFonts w:ascii="Arial" w:hAnsi="Arial" w:cs="Arial"/>
          <w:sz w:val="22"/>
          <w:szCs w:val="22"/>
          <w:rPrChange w:id="194" w:author="Cornish, Andrew M" w:date="2019-10-24T09:58:00Z">
            <w:rPr>
              <w:rFonts w:ascii="Arial" w:hAnsi="Arial"/>
            </w:rPr>
          </w:rPrChange>
        </w:rPr>
        <w:t>3</w:t>
      </w:r>
      <w:r w:rsidRPr="00331736">
        <w:rPr>
          <w:rFonts w:ascii="Arial" w:hAnsi="Arial" w:cs="Arial"/>
          <w:b w:val="0"/>
          <w:caps w:val="0"/>
          <w:sz w:val="22"/>
          <w:szCs w:val="22"/>
          <w:rPrChange w:id="195" w:author="Cornish, Andrew M" w:date="2019-10-24T09:58:00Z">
            <w:rPr>
              <w:b w:val="0"/>
              <w:caps w:val="0"/>
              <w:sz w:val="24"/>
            </w:rPr>
          </w:rPrChange>
        </w:rPr>
        <w:tab/>
      </w:r>
      <w:r w:rsidRPr="00331736">
        <w:rPr>
          <w:rFonts w:ascii="Arial" w:hAnsi="Arial" w:cs="Arial"/>
          <w:sz w:val="22"/>
          <w:szCs w:val="22"/>
          <w:rPrChange w:id="196" w:author="Cornish, Andrew M" w:date="2019-10-24T09:58:00Z">
            <w:rPr>
              <w:rFonts w:ascii="Arial" w:hAnsi="Arial"/>
            </w:rPr>
          </w:rPrChange>
        </w:rPr>
        <w:t>Specific Requirements</w:t>
      </w:r>
      <w:r w:rsidRPr="00331736">
        <w:rPr>
          <w:rFonts w:ascii="Arial" w:hAnsi="Arial" w:cs="Arial"/>
          <w:sz w:val="22"/>
          <w:szCs w:val="22"/>
          <w:rPrChange w:id="197" w:author="Cornish, Andrew M" w:date="2019-10-24T09:58:00Z">
            <w:rPr/>
          </w:rPrChange>
        </w:rPr>
        <w:tab/>
      </w:r>
      <w:r w:rsidR="00B82D01" w:rsidRPr="00331736">
        <w:rPr>
          <w:rFonts w:ascii="Arial" w:hAnsi="Arial" w:cs="Arial"/>
          <w:sz w:val="22"/>
          <w:szCs w:val="22"/>
          <w:rPrChange w:id="198" w:author="Cornish, Andrew M" w:date="2019-10-24T09:58:00Z">
            <w:rPr/>
          </w:rPrChange>
        </w:rPr>
        <w:t>6</w:t>
      </w:r>
    </w:p>
    <w:p w14:paraId="339B3664" w14:textId="474D7E25" w:rsidR="00FA10F9" w:rsidRPr="00331736" w:rsidRDefault="00FA10F9" w:rsidP="00FA10F9">
      <w:pPr>
        <w:pStyle w:val="TOC2"/>
        <w:tabs>
          <w:tab w:val="left" w:pos="960"/>
          <w:tab w:val="right" w:leader="dot" w:pos="9350"/>
        </w:tabs>
        <w:rPr>
          <w:rFonts w:ascii="Arial" w:hAnsi="Arial" w:cs="Arial"/>
          <w:smallCaps w:val="0"/>
          <w:sz w:val="22"/>
          <w:szCs w:val="22"/>
          <w:rPrChange w:id="199" w:author="Cornish, Andrew M" w:date="2019-10-24T09:58:00Z">
            <w:rPr>
              <w:smallCaps w:val="0"/>
              <w:sz w:val="24"/>
            </w:rPr>
          </w:rPrChange>
        </w:rPr>
      </w:pPr>
      <w:r w:rsidRPr="00331736">
        <w:rPr>
          <w:rFonts w:ascii="Arial" w:hAnsi="Arial" w:cs="Arial"/>
          <w:sz w:val="22"/>
          <w:szCs w:val="22"/>
          <w:rPrChange w:id="200" w:author="Cornish, Andrew M" w:date="2019-10-24T09:58:00Z">
            <w:rPr>
              <w:rFonts w:ascii="Arial" w:hAnsi="Arial"/>
            </w:rPr>
          </w:rPrChange>
        </w:rPr>
        <w:t>3.1</w:t>
      </w:r>
      <w:r w:rsidRPr="00331736">
        <w:rPr>
          <w:rFonts w:ascii="Arial" w:hAnsi="Arial" w:cs="Arial"/>
          <w:smallCaps w:val="0"/>
          <w:sz w:val="22"/>
          <w:szCs w:val="22"/>
          <w:rPrChange w:id="201" w:author="Cornish, Andrew M" w:date="2019-10-24T09:58:00Z">
            <w:rPr>
              <w:smallCaps w:val="0"/>
              <w:sz w:val="24"/>
            </w:rPr>
          </w:rPrChange>
        </w:rPr>
        <w:tab/>
      </w:r>
      <w:r w:rsidRPr="00331736">
        <w:rPr>
          <w:rFonts w:ascii="Arial" w:hAnsi="Arial" w:cs="Arial"/>
          <w:sz w:val="22"/>
          <w:szCs w:val="22"/>
          <w:rPrChange w:id="202" w:author="Cornish, Andrew M" w:date="2019-10-24T09:58:00Z">
            <w:rPr>
              <w:rFonts w:ascii="Arial" w:hAnsi="Arial"/>
            </w:rPr>
          </w:rPrChange>
        </w:rPr>
        <w:t>External Interface Requirements</w:t>
      </w:r>
      <w:r w:rsidRPr="00331736">
        <w:rPr>
          <w:rFonts w:ascii="Arial" w:hAnsi="Arial" w:cs="Arial"/>
          <w:sz w:val="22"/>
          <w:szCs w:val="22"/>
          <w:rPrChange w:id="203" w:author="Cornish, Andrew M" w:date="2019-10-24T09:58:00Z">
            <w:rPr/>
          </w:rPrChange>
        </w:rPr>
        <w:tab/>
      </w:r>
      <w:r w:rsidR="00B82D01" w:rsidRPr="00331736">
        <w:rPr>
          <w:rFonts w:ascii="Arial" w:hAnsi="Arial" w:cs="Arial"/>
          <w:sz w:val="22"/>
          <w:szCs w:val="22"/>
          <w:rPrChange w:id="204" w:author="Cornish, Andrew M" w:date="2019-10-24T09:58:00Z">
            <w:rPr/>
          </w:rPrChange>
        </w:rPr>
        <w:t>6</w:t>
      </w:r>
    </w:p>
    <w:p w14:paraId="648276B6"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205" w:author="Cornish, Andrew M" w:date="2019-10-24T09:58:00Z">
            <w:rPr>
              <w:smallCaps w:val="0"/>
              <w:sz w:val="24"/>
            </w:rPr>
          </w:rPrChange>
        </w:rPr>
      </w:pPr>
      <w:r w:rsidRPr="00331736">
        <w:rPr>
          <w:rFonts w:ascii="Arial" w:hAnsi="Arial" w:cs="Arial"/>
          <w:sz w:val="22"/>
          <w:szCs w:val="22"/>
          <w:rPrChange w:id="206" w:author="Cornish, Andrew M" w:date="2019-10-24T09:58:00Z">
            <w:rPr>
              <w:rFonts w:ascii="Arial" w:hAnsi="Arial"/>
            </w:rPr>
          </w:rPrChange>
        </w:rPr>
        <w:t>3.2</w:t>
      </w:r>
      <w:r w:rsidRPr="00331736">
        <w:rPr>
          <w:rFonts w:ascii="Arial" w:hAnsi="Arial" w:cs="Arial"/>
          <w:smallCaps w:val="0"/>
          <w:sz w:val="22"/>
          <w:szCs w:val="22"/>
          <w:rPrChange w:id="207" w:author="Cornish, Andrew M" w:date="2019-10-24T09:58:00Z">
            <w:rPr>
              <w:smallCaps w:val="0"/>
              <w:sz w:val="24"/>
            </w:rPr>
          </w:rPrChange>
        </w:rPr>
        <w:tab/>
      </w:r>
      <w:r w:rsidRPr="00331736">
        <w:rPr>
          <w:rFonts w:ascii="Arial" w:hAnsi="Arial" w:cs="Arial"/>
          <w:sz w:val="22"/>
          <w:szCs w:val="22"/>
          <w:rPrChange w:id="208" w:author="Cornish, Andrew M" w:date="2019-10-24T09:58:00Z">
            <w:rPr>
              <w:rFonts w:ascii="Arial" w:hAnsi="Arial"/>
            </w:rPr>
          </w:rPrChange>
        </w:rPr>
        <w:t>Functional Requirements</w:t>
      </w:r>
      <w:r w:rsidRPr="00331736">
        <w:rPr>
          <w:rFonts w:ascii="Arial" w:hAnsi="Arial" w:cs="Arial"/>
          <w:sz w:val="22"/>
          <w:szCs w:val="22"/>
          <w:rPrChange w:id="209" w:author="Cornish, Andrew M" w:date="2019-10-24T09:58:00Z">
            <w:rPr/>
          </w:rPrChange>
        </w:rPr>
        <w:tab/>
      </w:r>
      <w:r w:rsidRPr="00331736">
        <w:rPr>
          <w:rFonts w:ascii="Arial" w:hAnsi="Arial" w:cs="Arial"/>
          <w:sz w:val="22"/>
          <w:szCs w:val="22"/>
          <w:rPrChange w:id="210" w:author="Cornish, Andrew M" w:date="2019-10-24T09:58:00Z">
            <w:rPr/>
          </w:rPrChange>
        </w:rPr>
        <w:fldChar w:fldCharType="begin"/>
      </w:r>
      <w:r w:rsidRPr="00331736">
        <w:rPr>
          <w:rFonts w:ascii="Arial" w:hAnsi="Arial" w:cs="Arial"/>
          <w:sz w:val="22"/>
          <w:szCs w:val="22"/>
          <w:rPrChange w:id="211" w:author="Cornish, Andrew M" w:date="2019-10-24T09:58:00Z">
            <w:rPr/>
          </w:rPrChange>
        </w:rPr>
        <w:instrText xml:space="preserve"> PAGEREF _Toc113291706 \h </w:instrText>
      </w:r>
      <w:r w:rsidRPr="00331736">
        <w:rPr>
          <w:rFonts w:ascii="Arial" w:hAnsi="Arial" w:cs="Arial"/>
          <w:sz w:val="22"/>
          <w:szCs w:val="22"/>
          <w:rPrChange w:id="212" w:author="Cornish, Andrew M" w:date="2019-10-24T09:58:00Z">
            <w:rPr>
              <w:rFonts w:ascii="Arial" w:hAnsi="Arial" w:cs="Arial"/>
              <w:sz w:val="22"/>
              <w:szCs w:val="22"/>
            </w:rPr>
          </w:rPrChange>
        </w:rPr>
      </w:r>
      <w:r w:rsidRPr="00331736">
        <w:rPr>
          <w:rFonts w:ascii="Arial" w:hAnsi="Arial" w:cs="Arial"/>
          <w:sz w:val="22"/>
          <w:szCs w:val="22"/>
          <w:rPrChange w:id="213" w:author="Cornish, Andrew M" w:date="2019-10-24T09:58:00Z">
            <w:rPr/>
          </w:rPrChange>
        </w:rPr>
        <w:fldChar w:fldCharType="separate"/>
      </w:r>
      <w:r w:rsidRPr="00331736">
        <w:rPr>
          <w:rFonts w:ascii="Arial" w:hAnsi="Arial" w:cs="Arial"/>
          <w:sz w:val="22"/>
          <w:szCs w:val="22"/>
          <w:rPrChange w:id="214" w:author="Cornish, Andrew M" w:date="2019-10-24T09:58:00Z">
            <w:rPr/>
          </w:rPrChange>
        </w:rPr>
        <w:t>6</w:t>
      </w:r>
      <w:r w:rsidRPr="00331736">
        <w:rPr>
          <w:rFonts w:ascii="Arial" w:hAnsi="Arial" w:cs="Arial"/>
          <w:sz w:val="22"/>
          <w:szCs w:val="22"/>
          <w:rPrChange w:id="215" w:author="Cornish, Andrew M" w:date="2019-10-24T09:58:00Z">
            <w:rPr/>
          </w:rPrChange>
        </w:rPr>
        <w:fldChar w:fldCharType="end"/>
      </w:r>
    </w:p>
    <w:p w14:paraId="7C1122E4"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216" w:author="Cornish, Andrew M" w:date="2019-10-24T09:58:00Z">
            <w:rPr>
              <w:smallCaps w:val="0"/>
              <w:sz w:val="24"/>
            </w:rPr>
          </w:rPrChange>
        </w:rPr>
      </w:pPr>
      <w:r w:rsidRPr="00331736">
        <w:rPr>
          <w:rFonts w:ascii="Arial" w:hAnsi="Arial" w:cs="Arial"/>
          <w:sz w:val="22"/>
          <w:szCs w:val="22"/>
          <w:rPrChange w:id="217" w:author="Cornish, Andrew M" w:date="2019-10-24T09:58:00Z">
            <w:rPr>
              <w:rFonts w:ascii="Arial" w:hAnsi="Arial"/>
            </w:rPr>
          </w:rPrChange>
        </w:rPr>
        <w:t>3.3</w:t>
      </w:r>
      <w:r w:rsidRPr="00331736">
        <w:rPr>
          <w:rFonts w:ascii="Arial" w:hAnsi="Arial" w:cs="Arial"/>
          <w:smallCaps w:val="0"/>
          <w:sz w:val="22"/>
          <w:szCs w:val="22"/>
          <w:rPrChange w:id="218" w:author="Cornish, Andrew M" w:date="2019-10-24T09:58:00Z">
            <w:rPr>
              <w:smallCaps w:val="0"/>
              <w:sz w:val="24"/>
            </w:rPr>
          </w:rPrChange>
        </w:rPr>
        <w:tab/>
      </w:r>
      <w:r w:rsidRPr="00331736">
        <w:rPr>
          <w:rFonts w:ascii="Arial" w:hAnsi="Arial" w:cs="Arial"/>
          <w:sz w:val="22"/>
          <w:szCs w:val="22"/>
          <w:rPrChange w:id="219" w:author="Cornish, Andrew M" w:date="2019-10-24T09:58:00Z">
            <w:rPr>
              <w:rFonts w:ascii="Arial" w:hAnsi="Arial"/>
            </w:rPr>
          </w:rPrChange>
        </w:rPr>
        <w:t>Behaviour Requirements</w:t>
      </w:r>
      <w:r w:rsidRPr="00331736">
        <w:rPr>
          <w:rFonts w:ascii="Arial" w:hAnsi="Arial" w:cs="Arial"/>
          <w:sz w:val="22"/>
          <w:szCs w:val="22"/>
          <w:rPrChange w:id="220" w:author="Cornish, Andrew M" w:date="2019-10-24T09:58:00Z">
            <w:rPr/>
          </w:rPrChange>
        </w:rPr>
        <w:tab/>
      </w:r>
      <w:r w:rsidRPr="00331736">
        <w:rPr>
          <w:rFonts w:ascii="Arial" w:hAnsi="Arial" w:cs="Arial"/>
          <w:sz w:val="22"/>
          <w:szCs w:val="22"/>
          <w:rPrChange w:id="221" w:author="Cornish, Andrew M" w:date="2019-10-24T09:58:00Z">
            <w:rPr/>
          </w:rPrChange>
        </w:rPr>
        <w:fldChar w:fldCharType="begin"/>
      </w:r>
      <w:r w:rsidRPr="00331736">
        <w:rPr>
          <w:rFonts w:ascii="Arial" w:hAnsi="Arial" w:cs="Arial"/>
          <w:sz w:val="22"/>
          <w:szCs w:val="22"/>
          <w:rPrChange w:id="222" w:author="Cornish, Andrew M" w:date="2019-10-24T09:58:00Z">
            <w:rPr/>
          </w:rPrChange>
        </w:rPr>
        <w:instrText xml:space="preserve"> PAGEREF _Toc113291707 \h </w:instrText>
      </w:r>
      <w:r w:rsidRPr="00331736">
        <w:rPr>
          <w:rFonts w:ascii="Arial" w:hAnsi="Arial" w:cs="Arial"/>
          <w:sz w:val="22"/>
          <w:szCs w:val="22"/>
          <w:rPrChange w:id="223" w:author="Cornish, Andrew M" w:date="2019-10-24T09:58:00Z">
            <w:rPr>
              <w:rFonts w:ascii="Arial" w:hAnsi="Arial" w:cs="Arial"/>
              <w:sz w:val="22"/>
              <w:szCs w:val="22"/>
            </w:rPr>
          </w:rPrChange>
        </w:rPr>
      </w:r>
      <w:r w:rsidRPr="00331736">
        <w:rPr>
          <w:rFonts w:ascii="Arial" w:hAnsi="Arial" w:cs="Arial"/>
          <w:sz w:val="22"/>
          <w:szCs w:val="22"/>
          <w:rPrChange w:id="224" w:author="Cornish, Andrew M" w:date="2019-10-24T09:58:00Z">
            <w:rPr/>
          </w:rPrChange>
        </w:rPr>
        <w:fldChar w:fldCharType="separate"/>
      </w:r>
      <w:r w:rsidRPr="00331736">
        <w:rPr>
          <w:rFonts w:ascii="Arial" w:hAnsi="Arial" w:cs="Arial"/>
          <w:sz w:val="22"/>
          <w:szCs w:val="22"/>
          <w:rPrChange w:id="225" w:author="Cornish, Andrew M" w:date="2019-10-24T09:58:00Z">
            <w:rPr/>
          </w:rPrChange>
        </w:rPr>
        <w:t>6</w:t>
      </w:r>
      <w:r w:rsidRPr="00331736">
        <w:rPr>
          <w:rFonts w:ascii="Arial" w:hAnsi="Arial" w:cs="Arial"/>
          <w:sz w:val="22"/>
          <w:szCs w:val="22"/>
          <w:rPrChange w:id="226" w:author="Cornish, Andrew M" w:date="2019-10-24T09:58:00Z">
            <w:rPr/>
          </w:rPrChange>
        </w:rPr>
        <w:fldChar w:fldCharType="end"/>
      </w:r>
    </w:p>
    <w:p w14:paraId="387491EB"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227" w:author="Cornish, Andrew M" w:date="2019-10-24T09:58:00Z">
            <w:rPr>
              <w:b w:val="0"/>
              <w:caps w:val="0"/>
              <w:sz w:val="24"/>
            </w:rPr>
          </w:rPrChange>
        </w:rPr>
      </w:pPr>
      <w:r w:rsidRPr="00331736">
        <w:rPr>
          <w:rFonts w:ascii="Arial" w:hAnsi="Arial" w:cs="Arial"/>
          <w:sz w:val="22"/>
          <w:szCs w:val="22"/>
          <w:rPrChange w:id="228" w:author="Cornish, Andrew M" w:date="2019-10-24T09:58:00Z">
            <w:rPr>
              <w:rFonts w:ascii="Arial" w:hAnsi="Arial"/>
            </w:rPr>
          </w:rPrChange>
        </w:rPr>
        <w:t>4</w:t>
      </w:r>
      <w:r w:rsidRPr="00331736">
        <w:rPr>
          <w:rFonts w:ascii="Arial" w:hAnsi="Arial" w:cs="Arial"/>
          <w:b w:val="0"/>
          <w:caps w:val="0"/>
          <w:sz w:val="22"/>
          <w:szCs w:val="22"/>
          <w:rPrChange w:id="229" w:author="Cornish, Andrew M" w:date="2019-10-24T09:58:00Z">
            <w:rPr>
              <w:b w:val="0"/>
              <w:caps w:val="0"/>
              <w:sz w:val="24"/>
            </w:rPr>
          </w:rPrChange>
        </w:rPr>
        <w:tab/>
      </w:r>
      <w:r w:rsidRPr="00331736">
        <w:rPr>
          <w:rFonts w:ascii="Arial" w:hAnsi="Arial" w:cs="Arial"/>
          <w:sz w:val="22"/>
          <w:szCs w:val="22"/>
          <w:rPrChange w:id="230" w:author="Cornish, Andrew M" w:date="2019-10-24T09:58:00Z">
            <w:rPr>
              <w:rFonts w:ascii="Arial" w:hAnsi="Arial"/>
            </w:rPr>
          </w:rPrChange>
        </w:rPr>
        <w:t>Other Non-functional Requirements</w:t>
      </w:r>
      <w:r w:rsidRPr="00331736">
        <w:rPr>
          <w:rFonts w:ascii="Arial" w:hAnsi="Arial" w:cs="Arial"/>
          <w:sz w:val="22"/>
          <w:szCs w:val="22"/>
          <w:rPrChange w:id="231" w:author="Cornish, Andrew M" w:date="2019-10-24T09:58:00Z">
            <w:rPr/>
          </w:rPrChange>
        </w:rPr>
        <w:tab/>
      </w:r>
      <w:r w:rsidRPr="00331736">
        <w:rPr>
          <w:rFonts w:ascii="Arial" w:hAnsi="Arial" w:cs="Arial"/>
          <w:sz w:val="22"/>
          <w:szCs w:val="22"/>
          <w:rPrChange w:id="232" w:author="Cornish, Andrew M" w:date="2019-10-24T09:58:00Z">
            <w:rPr/>
          </w:rPrChange>
        </w:rPr>
        <w:fldChar w:fldCharType="begin"/>
      </w:r>
      <w:r w:rsidRPr="00331736">
        <w:rPr>
          <w:rFonts w:ascii="Arial" w:hAnsi="Arial" w:cs="Arial"/>
          <w:sz w:val="22"/>
          <w:szCs w:val="22"/>
          <w:rPrChange w:id="233" w:author="Cornish, Andrew M" w:date="2019-10-24T09:58:00Z">
            <w:rPr/>
          </w:rPrChange>
        </w:rPr>
        <w:instrText xml:space="preserve"> PAGEREF _Toc113291708 \h </w:instrText>
      </w:r>
      <w:r w:rsidRPr="00331736">
        <w:rPr>
          <w:rFonts w:ascii="Arial" w:hAnsi="Arial" w:cs="Arial"/>
          <w:sz w:val="22"/>
          <w:szCs w:val="22"/>
          <w:rPrChange w:id="234" w:author="Cornish, Andrew M" w:date="2019-10-24T09:58:00Z">
            <w:rPr>
              <w:rFonts w:ascii="Arial" w:hAnsi="Arial" w:cs="Arial"/>
              <w:sz w:val="22"/>
              <w:szCs w:val="22"/>
            </w:rPr>
          </w:rPrChange>
        </w:rPr>
      </w:r>
      <w:r w:rsidRPr="00331736">
        <w:rPr>
          <w:rFonts w:ascii="Arial" w:hAnsi="Arial" w:cs="Arial"/>
          <w:sz w:val="22"/>
          <w:szCs w:val="22"/>
          <w:rPrChange w:id="235" w:author="Cornish, Andrew M" w:date="2019-10-24T09:58:00Z">
            <w:rPr/>
          </w:rPrChange>
        </w:rPr>
        <w:fldChar w:fldCharType="separate"/>
      </w:r>
      <w:r w:rsidRPr="00331736">
        <w:rPr>
          <w:rFonts w:ascii="Arial" w:hAnsi="Arial" w:cs="Arial"/>
          <w:sz w:val="22"/>
          <w:szCs w:val="22"/>
          <w:rPrChange w:id="236" w:author="Cornish, Andrew M" w:date="2019-10-24T09:58:00Z">
            <w:rPr/>
          </w:rPrChange>
        </w:rPr>
        <w:t>7</w:t>
      </w:r>
      <w:r w:rsidRPr="00331736">
        <w:rPr>
          <w:rFonts w:ascii="Arial" w:hAnsi="Arial" w:cs="Arial"/>
          <w:sz w:val="22"/>
          <w:szCs w:val="22"/>
          <w:rPrChange w:id="237" w:author="Cornish, Andrew M" w:date="2019-10-24T09:58:00Z">
            <w:rPr/>
          </w:rPrChange>
        </w:rPr>
        <w:fldChar w:fldCharType="end"/>
      </w:r>
    </w:p>
    <w:p w14:paraId="6B0EBF68"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238" w:author="Cornish, Andrew M" w:date="2019-10-24T09:58:00Z">
            <w:rPr>
              <w:smallCaps w:val="0"/>
              <w:sz w:val="24"/>
            </w:rPr>
          </w:rPrChange>
        </w:rPr>
      </w:pPr>
      <w:r w:rsidRPr="00331736">
        <w:rPr>
          <w:rFonts w:ascii="Arial" w:hAnsi="Arial" w:cs="Arial"/>
          <w:sz w:val="22"/>
          <w:szCs w:val="22"/>
          <w:rPrChange w:id="239" w:author="Cornish, Andrew M" w:date="2019-10-24T09:58:00Z">
            <w:rPr>
              <w:rFonts w:ascii="Arial" w:hAnsi="Arial"/>
            </w:rPr>
          </w:rPrChange>
        </w:rPr>
        <w:t>4.1</w:t>
      </w:r>
      <w:r w:rsidRPr="00331736">
        <w:rPr>
          <w:rFonts w:ascii="Arial" w:hAnsi="Arial" w:cs="Arial"/>
          <w:smallCaps w:val="0"/>
          <w:sz w:val="22"/>
          <w:szCs w:val="22"/>
          <w:rPrChange w:id="240" w:author="Cornish, Andrew M" w:date="2019-10-24T09:58:00Z">
            <w:rPr>
              <w:smallCaps w:val="0"/>
              <w:sz w:val="24"/>
            </w:rPr>
          </w:rPrChange>
        </w:rPr>
        <w:tab/>
      </w:r>
      <w:r w:rsidRPr="00331736">
        <w:rPr>
          <w:rFonts w:ascii="Arial" w:hAnsi="Arial" w:cs="Arial"/>
          <w:sz w:val="22"/>
          <w:szCs w:val="22"/>
          <w:rPrChange w:id="241" w:author="Cornish, Andrew M" w:date="2019-10-24T09:58:00Z">
            <w:rPr>
              <w:rFonts w:ascii="Arial" w:hAnsi="Arial"/>
            </w:rPr>
          </w:rPrChange>
        </w:rPr>
        <w:t>Performance Requirements</w:t>
      </w:r>
      <w:r w:rsidRPr="00331736">
        <w:rPr>
          <w:rFonts w:ascii="Arial" w:hAnsi="Arial" w:cs="Arial"/>
          <w:sz w:val="22"/>
          <w:szCs w:val="22"/>
          <w:rPrChange w:id="242" w:author="Cornish, Andrew M" w:date="2019-10-24T09:58:00Z">
            <w:rPr/>
          </w:rPrChange>
        </w:rPr>
        <w:tab/>
      </w:r>
      <w:r w:rsidRPr="00331736">
        <w:rPr>
          <w:rFonts w:ascii="Arial" w:hAnsi="Arial" w:cs="Arial"/>
          <w:sz w:val="22"/>
          <w:szCs w:val="22"/>
          <w:rPrChange w:id="243" w:author="Cornish, Andrew M" w:date="2019-10-24T09:58:00Z">
            <w:rPr/>
          </w:rPrChange>
        </w:rPr>
        <w:fldChar w:fldCharType="begin"/>
      </w:r>
      <w:r w:rsidRPr="00331736">
        <w:rPr>
          <w:rFonts w:ascii="Arial" w:hAnsi="Arial" w:cs="Arial"/>
          <w:sz w:val="22"/>
          <w:szCs w:val="22"/>
          <w:rPrChange w:id="244" w:author="Cornish, Andrew M" w:date="2019-10-24T09:58:00Z">
            <w:rPr/>
          </w:rPrChange>
        </w:rPr>
        <w:instrText xml:space="preserve"> PAGEREF _Toc113291709 \h </w:instrText>
      </w:r>
      <w:r w:rsidRPr="00331736">
        <w:rPr>
          <w:rFonts w:ascii="Arial" w:hAnsi="Arial" w:cs="Arial"/>
          <w:sz w:val="22"/>
          <w:szCs w:val="22"/>
          <w:rPrChange w:id="245" w:author="Cornish, Andrew M" w:date="2019-10-24T09:58:00Z">
            <w:rPr>
              <w:rFonts w:ascii="Arial" w:hAnsi="Arial" w:cs="Arial"/>
              <w:sz w:val="22"/>
              <w:szCs w:val="22"/>
            </w:rPr>
          </w:rPrChange>
        </w:rPr>
      </w:r>
      <w:r w:rsidRPr="00331736">
        <w:rPr>
          <w:rFonts w:ascii="Arial" w:hAnsi="Arial" w:cs="Arial"/>
          <w:sz w:val="22"/>
          <w:szCs w:val="22"/>
          <w:rPrChange w:id="246" w:author="Cornish, Andrew M" w:date="2019-10-24T09:58:00Z">
            <w:rPr/>
          </w:rPrChange>
        </w:rPr>
        <w:fldChar w:fldCharType="separate"/>
      </w:r>
      <w:r w:rsidRPr="00331736">
        <w:rPr>
          <w:rFonts w:ascii="Arial" w:hAnsi="Arial" w:cs="Arial"/>
          <w:sz w:val="22"/>
          <w:szCs w:val="22"/>
          <w:rPrChange w:id="247" w:author="Cornish, Andrew M" w:date="2019-10-24T09:58:00Z">
            <w:rPr/>
          </w:rPrChange>
        </w:rPr>
        <w:t>7</w:t>
      </w:r>
      <w:r w:rsidRPr="00331736">
        <w:rPr>
          <w:rFonts w:ascii="Arial" w:hAnsi="Arial" w:cs="Arial"/>
          <w:sz w:val="22"/>
          <w:szCs w:val="22"/>
          <w:rPrChange w:id="248" w:author="Cornish, Andrew M" w:date="2019-10-24T09:58:00Z">
            <w:rPr/>
          </w:rPrChange>
        </w:rPr>
        <w:fldChar w:fldCharType="end"/>
      </w:r>
    </w:p>
    <w:p w14:paraId="2FD1ED39"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249" w:author="Cornish, Andrew M" w:date="2019-10-24T09:58:00Z">
            <w:rPr>
              <w:smallCaps w:val="0"/>
              <w:sz w:val="24"/>
            </w:rPr>
          </w:rPrChange>
        </w:rPr>
      </w:pPr>
      <w:r w:rsidRPr="00331736">
        <w:rPr>
          <w:rFonts w:ascii="Arial" w:hAnsi="Arial" w:cs="Arial"/>
          <w:sz w:val="22"/>
          <w:szCs w:val="22"/>
          <w:rPrChange w:id="250" w:author="Cornish, Andrew M" w:date="2019-10-24T09:58:00Z">
            <w:rPr>
              <w:rFonts w:ascii="Arial" w:hAnsi="Arial"/>
            </w:rPr>
          </w:rPrChange>
        </w:rPr>
        <w:t>4.2</w:t>
      </w:r>
      <w:r w:rsidRPr="00331736">
        <w:rPr>
          <w:rFonts w:ascii="Arial" w:hAnsi="Arial" w:cs="Arial"/>
          <w:smallCaps w:val="0"/>
          <w:sz w:val="22"/>
          <w:szCs w:val="22"/>
          <w:rPrChange w:id="251" w:author="Cornish, Andrew M" w:date="2019-10-24T09:58:00Z">
            <w:rPr>
              <w:smallCaps w:val="0"/>
              <w:sz w:val="24"/>
            </w:rPr>
          </w:rPrChange>
        </w:rPr>
        <w:tab/>
      </w:r>
      <w:r w:rsidRPr="00331736">
        <w:rPr>
          <w:rFonts w:ascii="Arial" w:hAnsi="Arial" w:cs="Arial"/>
          <w:sz w:val="22"/>
          <w:szCs w:val="22"/>
          <w:rPrChange w:id="252" w:author="Cornish, Andrew M" w:date="2019-10-24T09:58:00Z">
            <w:rPr>
              <w:rFonts w:ascii="Arial" w:hAnsi="Arial"/>
            </w:rPr>
          </w:rPrChange>
        </w:rPr>
        <w:t>Safety and Security Requirements</w:t>
      </w:r>
      <w:r w:rsidRPr="00331736">
        <w:rPr>
          <w:rFonts w:ascii="Arial" w:hAnsi="Arial" w:cs="Arial"/>
          <w:sz w:val="22"/>
          <w:szCs w:val="22"/>
          <w:rPrChange w:id="253" w:author="Cornish, Andrew M" w:date="2019-10-24T09:58:00Z">
            <w:rPr/>
          </w:rPrChange>
        </w:rPr>
        <w:tab/>
      </w:r>
      <w:r w:rsidRPr="00331736">
        <w:rPr>
          <w:rFonts w:ascii="Arial" w:hAnsi="Arial" w:cs="Arial"/>
          <w:sz w:val="22"/>
          <w:szCs w:val="22"/>
          <w:rPrChange w:id="254" w:author="Cornish, Andrew M" w:date="2019-10-24T09:58:00Z">
            <w:rPr/>
          </w:rPrChange>
        </w:rPr>
        <w:fldChar w:fldCharType="begin"/>
      </w:r>
      <w:r w:rsidRPr="00331736">
        <w:rPr>
          <w:rFonts w:ascii="Arial" w:hAnsi="Arial" w:cs="Arial"/>
          <w:sz w:val="22"/>
          <w:szCs w:val="22"/>
          <w:rPrChange w:id="255" w:author="Cornish, Andrew M" w:date="2019-10-24T09:58:00Z">
            <w:rPr/>
          </w:rPrChange>
        </w:rPr>
        <w:instrText xml:space="preserve"> PAGEREF _Toc113291710 \h </w:instrText>
      </w:r>
      <w:r w:rsidRPr="00331736">
        <w:rPr>
          <w:rFonts w:ascii="Arial" w:hAnsi="Arial" w:cs="Arial"/>
          <w:sz w:val="22"/>
          <w:szCs w:val="22"/>
          <w:rPrChange w:id="256" w:author="Cornish, Andrew M" w:date="2019-10-24T09:58:00Z">
            <w:rPr>
              <w:rFonts w:ascii="Arial" w:hAnsi="Arial" w:cs="Arial"/>
              <w:sz w:val="22"/>
              <w:szCs w:val="22"/>
            </w:rPr>
          </w:rPrChange>
        </w:rPr>
      </w:r>
      <w:r w:rsidRPr="00331736">
        <w:rPr>
          <w:rFonts w:ascii="Arial" w:hAnsi="Arial" w:cs="Arial"/>
          <w:sz w:val="22"/>
          <w:szCs w:val="22"/>
          <w:rPrChange w:id="257" w:author="Cornish, Andrew M" w:date="2019-10-24T09:58:00Z">
            <w:rPr/>
          </w:rPrChange>
        </w:rPr>
        <w:fldChar w:fldCharType="separate"/>
      </w:r>
      <w:r w:rsidRPr="00331736">
        <w:rPr>
          <w:rFonts w:ascii="Arial" w:hAnsi="Arial" w:cs="Arial"/>
          <w:sz w:val="22"/>
          <w:szCs w:val="22"/>
          <w:rPrChange w:id="258" w:author="Cornish, Andrew M" w:date="2019-10-24T09:58:00Z">
            <w:rPr/>
          </w:rPrChange>
        </w:rPr>
        <w:t>7</w:t>
      </w:r>
      <w:r w:rsidRPr="00331736">
        <w:rPr>
          <w:rFonts w:ascii="Arial" w:hAnsi="Arial" w:cs="Arial"/>
          <w:sz w:val="22"/>
          <w:szCs w:val="22"/>
          <w:rPrChange w:id="259" w:author="Cornish, Andrew M" w:date="2019-10-24T09:58:00Z">
            <w:rPr/>
          </w:rPrChange>
        </w:rPr>
        <w:fldChar w:fldCharType="end"/>
      </w:r>
    </w:p>
    <w:p w14:paraId="238661AD" w14:textId="77777777" w:rsidR="00FA10F9" w:rsidRPr="00331736" w:rsidRDefault="00FA10F9" w:rsidP="00FA10F9">
      <w:pPr>
        <w:pStyle w:val="TOC2"/>
        <w:tabs>
          <w:tab w:val="left" w:pos="960"/>
          <w:tab w:val="right" w:leader="dot" w:pos="9350"/>
        </w:tabs>
        <w:rPr>
          <w:rFonts w:ascii="Arial" w:hAnsi="Arial" w:cs="Arial"/>
          <w:smallCaps w:val="0"/>
          <w:sz w:val="22"/>
          <w:szCs w:val="22"/>
          <w:rPrChange w:id="260" w:author="Cornish, Andrew M" w:date="2019-10-24T09:58:00Z">
            <w:rPr>
              <w:smallCaps w:val="0"/>
              <w:sz w:val="24"/>
            </w:rPr>
          </w:rPrChange>
        </w:rPr>
      </w:pPr>
      <w:r w:rsidRPr="00331736">
        <w:rPr>
          <w:rFonts w:ascii="Arial" w:hAnsi="Arial" w:cs="Arial"/>
          <w:sz w:val="22"/>
          <w:szCs w:val="22"/>
          <w:rPrChange w:id="261" w:author="Cornish, Andrew M" w:date="2019-10-24T09:58:00Z">
            <w:rPr>
              <w:rFonts w:ascii="Arial" w:hAnsi="Arial"/>
            </w:rPr>
          </w:rPrChange>
        </w:rPr>
        <w:t>4.3</w:t>
      </w:r>
      <w:r w:rsidRPr="00331736">
        <w:rPr>
          <w:rFonts w:ascii="Arial" w:hAnsi="Arial" w:cs="Arial"/>
          <w:smallCaps w:val="0"/>
          <w:sz w:val="22"/>
          <w:szCs w:val="22"/>
          <w:rPrChange w:id="262" w:author="Cornish, Andrew M" w:date="2019-10-24T09:58:00Z">
            <w:rPr>
              <w:smallCaps w:val="0"/>
              <w:sz w:val="24"/>
            </w:rPr>
          </w:rPrChange>
        </w:rPr>
        <w:tab/>
      </w:r>
      <w:r w:rsidRPr="00331736">
        <w:rPr>
          <w:rFonts w:ascii="Arial" w:hAnsi="Arial" w:cs="Arial"/>
          <w:sz w:val="22"/>
          <w:szCs w:val="22"/>
          <w:rPrChange w:id="263" w:author="Cornish, Andrew M" w:date="2019-10-24T09:58:00Z">
            <w:rPr>
              <w:rFonts w:ascii="Arial" w:hAnsi="Arial"/>
            </w:rPr>
          </w:rPrChange>
        </w:rPr>
        <w:t>Software Quality Attributes</w:t>
      </w:r>
      <w:r w:rsidRPr="00331736">
        <w:rPr>
          <w:rFonts w:ascii="Arial" w:hAnsi="Arial" w:cs="Arial"/>
          <w:sz w:val="22"/>
          <w:szCs w:val="22"/>
          <w:rPrChange w:id="264" w:author="Cornish, Andrew M" w:date="2019-10-24T09:58:00Z">
            <w:rPr/>
          </w:rPrChange>
        </w:rPr>
        <w:tab/>
      </w:r>
      <w:r w:rsidRPr="00331736">
        <w:rPr>
          <w:rFonts w:ascii="Arial" w:hAnsi="Arial" w:cs="Arial"/>
          <w:sz w:val="22"/>
          <w:szCs w:val="22"/>
          <w:rPrChange w:id="265" w:author="Cornish, Andrew M" w:date="2019-10-24T09:58:00Z">
            <w:rPr/>
          </w:rPrChange>
        </w:rPr>
        <w:fldChar w:fldCharType="begin"/>
      </w:r>
      <w:r w:rsidRPr="00331736">
        <w:rPr>
          <w:rFonts w:ascii="Arial" w:hAnsi="Arial" w:cs="Arial"/>
          <w:sz w:val="22"/>
          <w:szCs w:val="22"/>
          <w:rPrChange w:id="266" w:author="Cornish, Andrew M" w:date="2019-10-24T09:58:00Z">
            <w:rPr/>
          </w:rPrChange>
        </w:rPr>
        <w:instrText xml:space="preserve"> PAGEREF _Toc113291711 \h </w:instrText>
      </w:r>
      <w:r w:rsidRPr="00331736">
        <w:rPr>
          <w:rFonts w:ascii="Arial" w:hAnsi="Arial" w:cs="Arial"/>
          <w:sz w:val="22"/>
          <w:szCs w:val="22"/>
          <w:rPrChange w:id="267" w:author="Cornish, Andrew M" w:date="2019-10-24T09:58:00Z">
            <w:rPr>
              <w:rFonts w:ascii="Arial" w:hAnsi="Arial" w:cs="Arial"/>
              <w:sz w:val="22"/>
              <w:szCs w:val="22"/>
            </w:rPr>
          </w:rPrChange>
        </w:rPr>
      </w:r>
      <w:r w:rsidRPr="00331736">
        <w:rPr>
          <w:rFonts w:ascii="Arial" w:hAnsi="Arial" w:cs="Arial"/>
          <w:sz w:val="22"/>
          <w:szCs w:val="22"/>
          <w:rPrChange w:id="268" w:author="Cornish, Andrew M" w:date="2019-10-24T09:58:00Z">
            <w:rPr/>
          </w:rPrChange>
        </w:rPr>
        <w:fldChar w:fldCharType="separate"/>
      </w:r>
      <w:r w:rsidRPr="00331736">
        <w:rPr>
          <w:rFonts w:ascii="Arial" w:hAnsi="Arial" w:cs="Arial"/>
          <w:sz w:val="22"/>
          <w:szCs w:val="22"/>
          <w:rPrChange w:id="269" w:author="Cornish, Andrew M" w:date="2019-10-24T09:58:00Z">
            <w:rPr/>
          </w:rPrChange>
        </w:rPr>
        <w:t>7</w:t>
      </w:r>
      <w:r w:rsidRPr="00331736">
        <w:rPr>
          <w:rFonts w:ascii="Arial" w:hAnsi="Arial" w:cs="Arial"/>
          <w:sz w:val="22"/>
          <w:szCs w:val="22"/>
          <w:rPrChange w:id="270" w:author="Cornish, Andrew M" w:date="2019-10-24T09:58:00Z">
            <w:rPr/>
          </w:rPrChange>
        </w:rPr>
        <w:fldChar w:fldCharType="end"/>
      </w:r>
    </w:p>
    <w:p w14:paraId="755DE5A3" w14:textId="77777777" w:rsidR="00FA10F9" w:rsidRPr="00331736" w:rsidRDefault="00FA10F9" w:rsidP="00FA10F9">
      <w:pPr>
        <w:pStyle w:val="TOC1"/>
        <w:tabs>
          <w:tab w:val="left" w:pos="480"/>
          <w:tab w:val="right" w:leader="dot" w:pos="9350"/>
        </w:tabs>
        <w:rPr>
          <w:rFonts w:ascii="Arial" w:hAnsi="Arial" w:cs="Arial"/>
          <w:b w:val="0"/>
          <w:caps w:val="0"/>
          <w:sz w:val="22"/>
          <w:szCs w:val="22"/>
          <w:rPrChange w:id="271" w:author="Cornish, Andrew M" w:date="2019-10-24T09:58:00Z">
            <w:rPr>
              <w:b w:val="0"/>
              <w:caps w:val="0"/>
              <w:sz w:val="24"/>
            </w:rPr>
          </w:rPrChange>
        </w:rPr>
      </w:pPr>
      <w:r w:rsidRPr="00331736">
        <w:rPr>
          <w:rFonts w:ascii="Arial" w:hAnsi="Arial" w:cs="Arial"/>
          <w:sz w:val="22"/>
          <w:szCs w:val="22"/>
          <w:rPrChange w:id="272" w:author="Cornish, Andrew M" w:date="2019-10-24T09:58:00Z">
            <w:rPr>
              <w:rFonts w:ascii="Arial" w:hAnsi="Arial"/>
            </w:rPr>
          </w:rPrChange>
        </w:rPr>
        <w:t>5</w:t>
      </w:r>
      <w:r w:rsidRPr="00331736">
        <w:rPr>
          <w:rFonts w:ascii="Arial" w:hAnsi="Arial" w:cs="Arial"/>
          <w:b w:val="0"/>
          <w:caps w:val="0"/>
          <w:sz w:val="22"/>
          <w:szCs w:val="22"/>
          <w:rPrChange w:id="273" w:author="Cornish, Andrew M" w:date="2019-10-24T09:58:00Z">
            <w:rPr>
              <w:b w:val="0"/>
              <w:caps w:val="0"/>
              <w:sz w:val="24"/>
            </w:rPr>
          </w:rPrChange>
        </w:rPr>
        <w:tab/>
      </w:r>
      <w:r w:rsidRPr="00331736">
        <w:rPr>
          <w:rFonts w:ascii="Arial" w:hAnsi="Arial" w:cs="Arial"/>
          <w:sz w:val="22"/>
          <w:szCs w:val="22"/>
          <w:rPrChange w:id="274" w:author="Cornish, Andrew M" w:date="2019-10-24T09:58:00Z">
            <w:rPr>
              <w:rFonts w:ascii="Arial" w:hAnsi="Arial"/>
            </w:rPr>
          </w:rPrChange>
        </w:rPr>
        <w:t>Other Requirements</w:t>
      </w:r>
      <w:r w:rsidRPr="00331736">
        <w:rPr>
          <w:rFonts w:ascii="Arial" w:hAnsi="Arial" w:cs="Arial"/>
          <w:sz w:val="22"/>
          <w:szCs w:val="22"/>
          <w:rPrChange w:id="275" w:author="Cornish, Andrew M" w:date="2019-10-24T09:58:00Z">
            <w:rPr/>
          </w:rPrChange>
        </w:rPr>
        <w:tab/>
      </w:r>
      <w:r w:rsidRPr="00331736">
        <w:rPr>
          <w:rFonts w:ascii="Arial" w:hAnsi="Arial" w:cs="Arial"/>
          <w:sz w:val="22"/>
          <w:szCs w:val="22"/>
          <w:rPrChange w:id="276" w:author="Cornish, Andrew M" w:date="2019-10-24T09:58:00Z">
            <w:rPr/>
          </w:rPrChange>
        </w:rPr>
        <w:fldChar w:fldCharType="begin"/>
      </w:r>
      <w:r w:rsidRPr="00331736">
        <w:rPr>
          <w:rFonts w:ascii="Arial" w:hAnsi="Arial" w:cs="Arial"/>
          <w:sz w:val="22"/>
          <w:szCs w:val="22"/>
          <w:rPrChange w:id="277" w:author="Cornish, Andrew M" w:date="2019-10-24T09:58:00Z">
            <w:rPr/>
          </w:rPrChange>
        </w:rPr>
        <w:instrText xml:space="preserve"> PAGEREF _Toc113291712 \h </w:instrText>
      </w:r>
      <w:r w:rsidRPr="00331736">
        <w:rPr>
          <w:rFonts w:ascii="Arial" w:hAnsi="Arial" w:cs="Arial"/>
          <w:sz w:val="22"/>
          <w:szCs w:val="22"/>
          <w:rPrChange w:id="278" w:author="Cornish, Andrew M" w:date="2019-10-24T09:58:00Z">
            <w:rPr>
              <w:rFonts w:ascii="Arial" w:hAnsi="Arial" w:cs="Arial"/>
              <w:sz w:val="22"/>
              <w:szCs w:val="22"/>
            </w:rPr>
          </w:rPrChange>
        </w:rPr>
      </w:r>
      <w:r w:rsidRPr="00331736">
        <w:rPr>
          <w:rFonts w:ascii="Arial" w:hAnsi="Arial" w:cs="Arial"/>
          <w:sz w:val="22"/>
          <w:szCs w:val="22"/>
          <w:rPrChange w:id="279" w:author="Cornish, Andrew M" w:date="2019-10-24T09:58:00Z">
            <w:rPr/>
          </w:rPrChange>
        </w:rPr>
        <w:fldChar w:fldCharType="separate"/>
      </w:r>
      <w:r w:rsidRPr="00331736">
        <w:rPr>
          <w:rFonts w:ascii="Arial" w:hAnsi="Arial" w:cs="Arial"/>
          <w:sz w:val="22"/>
          <w:szCs w:val="22"/>
          <w:rPrChange w:id="280" w:author="Cornish, Andrew M" w:date="2019-10-24T09:58:00Z">
            <w:rPr/>
          </w:rPrChange>
        </w:rPr>
        <w:t>8</w:t>
      </w:r>
      <w:r w:rsidRPr="00331736">
        <w:rPr>
          <w:rFonts w:ascii="Arial" w:hAnsi="Arial" w:cs="Arial"/>
          <w:sz w:val="22"/>
          <w:szCs w:val="22"/>
          <w:rPrChange w:id="281" w:author="Cornish, Andrew M" w:date="2019-10-24T09:58:00Z">
            <w:rPr/>
          </w:rPrChange>
        </w:rPr>
        <w:fldChar w:fldCharType="end"/>
      </w:r>
    </w:p>
    <w:p w14:paraId="2E3F9C78" w14:textId="77777777" w:rsidR="00FA10F9" w:rsidRPr="00331736" w:rsidRDefault="00FA10F9" w:rsidP="00FA10F9">
      <w:pPr>
        <w:pStyle w:val="TOC1"/>
        <w:tabs>
          <w:tab w:val="right" w:leader="dot" w:pos="9350"/>
        </w:tabs>
        <w:rPr>
          <w:rFonts w:ascii="Arial" w:hAnsi="Arial" w:cs="Arial"/>
          <w:b w:val="0"/>
          <w:caps w:val="0"/>
          <w:sz w:val="22"/>
          <w:szCs w:val="22"/>
          <w:rPrChange w:id="282" w:author="Cornish, Andrew M" w:date="2019-10-24T09:58:00Z">
            <w:rPr>
              <w:b w:val="0"/>
              <w:caps w:val="0"/>
              <w:sz w:val="24"/>
            </w:rPr>
          </w:rPrChange>
        </w:rPr>
      </w:pPr>
      <w:r w:rsidRPr="00331736">
        <w:rPr>
          <w:rFonts w:ascii="Arial" w:hAnsi="Arial" w:cs="Arial"/>
          <w:sz w:val="22"/>
          <w:szCs w:val="22"/>
          <w:rPrChange w:id="283" w:author="Cornish, Andrew M" w:date="2019-10-24T09:58:00Z">
            <w:rPr>
              <w:rFonts w:ascii="Arial" w:hAnsi="Arial"/>
            </w:rPr>
          </w:rPrChange>
        </w:rPr>
        <w:t>Appendix A – Data Dictionary</w:t>
      </w:r>
      <w:r w:rsidRPr="00331736">
        <w:rPr>
          <w:rFonts w:ascii="Arial" w:hAnsi="Arial" w:cs="Arial"/>
          <w:sz w:val="22"/>
          <w:szCs w:val="22"/>
          <w:rPrChange w:id="284" w:author="Cornish, Andrew M" w:date="2019-10-24T09:58:00Z">
            <w:rPr/>
          </w:rPrChange>
        </w:rPr>
        <w:tab/>
      </w:r>
      <w:r w:rsidRPr="00331736">
        <w:rPr>
          <w:rFonts w:ascii="Arial" w:hAnsi="Arial" w:cs="Arial"/>
          <w:sz w:val="22"/>
          <w:szCs w:val="22"/>
          <w:rPrChange w:id="285" w:author="Cornish, Andrew M" w:date="2019-10-24T09:58:00Z">
            <w:rPr/>
          </w:rPrChange>
        </w:rPr>
        <w:fldChar w:fldCharType="begin"/>
      </w:r>
      <w:r w:rsidRPr="00331736">
        <w:rPr>
          <w:rFonts w:ascii="Arial" w:hAnsi="Arial" w:cs="Arial"/>
          <w:sz w:val="22"/>
          <w:szCs w:val="22"/>
          <w:rPrChange w:id="286" w:author="Cornish, Andrew M" w:date="2019-10-24T09:58:00Z">
            <w:rPr/>
          </w:rPrChange>
        </w:rPr>
        <w:instrText xml:space="preserve"> PAGEREF _Toc113291713 \h </w:instrText>
      </w:r>
      <w:r w:rsidRPr="00331736">
        <w:rPr>
          <w:rFonts w:ascii="Arial" w:hAnsi="Arial" w:cs="Arial"/>
          <w:sz w:val="22"/>
          <w:szCs w:val="22"/>
          <w:rPrChange w:id="287" w:author="Cornish, Andrew M" w:date="2019-10-24T09:58:00Z">
            <w:rPr>
              <w:rFonts w:ascii="Arial" w:hAnsi="Arial" w:cs="Arial"/>
              <w:sz w:val="22"/>
              <w:szCs w:val="22"/>
            </w:rPr>
          </w:rPrChange>
        </w:rPr>
      </w:r>
      <w:r w:rsidRPr="00331736">
        <w:rPr>
          <w:rFonts w:ascii="Arial" w:hAnsi="Arial" w:cs="Arial"/>
          <w:sz w:val="22"/>
          <w:szCs w:val="22"/>
          <w:rPrChange w:id="288" w:author="Cornish, Andrew M" w:date="2019-10-24T09:58:00Z">
            <w:rPr/>
          </w:rPrChange>
        </w:rPr>
        <w:fldChar w:fldCharType="separate"/>
      </w:r>
      <w:r w:rsidRPr="00331736">
        <w:rPr>
          <w:rFonts w:ascii="Arial" w:hAnsi="Arial" w:cs="Arial"/>
          <w:sz w:val="22"/>
          <w:szCs w:val="22"/>
          <w:rPrChange w:id="289" w:author="Cornish, Andrew M" w:date="2019-10-24T09:58:00Z">
            <w:rPr/>
          </w:rPrChange>
        </w:rPr>
        <w:t>9</w:t>
      </w:r>
      <w:r w:rsidRPr="00331736">
        <w:rPr>
          <w:rFonts w:ascii="Arial" w:hAnsi="Arial" w:cs="Arial"/>
          <w:sz w:val="22"/>
          <w:szCs w:val="22"/>
          <w:rPrChange w:id="290" w:author="Cornish, Andrew M" w:date="2019-10-24T09:58:00Z">
            <w:rPr/>
          </w:rPrChange>
        </w:rPr>
        <w:fldChar w:fldCharType="end"/>
      </w:r>
    </w:p>
    <w:p w14:paraId="596283FB" w14:textId="77777777" w:rsidR="00FA10F9" w:rsidRPr="00331736" w:rsidRDefault="00FA10F9" w:rsidP="00FA10F9">
      <w:pPr>
        <w:pStyle w:val="TOC1"/>
        <w:tabs>
          <w:tab w:val="right" w:leader="dot" w:pos="9350"/>
        </w:tabs>
        <w:rPr>
          <w:rFonts w:ascii="Arial" w:hAnsi="Arial" w:cs="Arial"/>
          <w:b w:val="0"/>
          <w:caps w:val="0"/>
          <w:sz w:val="22"/>
          <w:szCs w:val="22"/>
          <w:rPrChange w:id="291" w:author="Cornish, Andrew M" w:date="2019-10-24T09:58:00Z">
            <w:rPr>
              <w:b w:val="0"/>
              <w:caps w:val="0"/>
              <w:sz w:val="24"/>
            </w:rPr>
          </w:rPrChange>
        </w:rPr>
      </w:pPr>
      <w:r w:rsidRPr="00331736">
        <w:rPr>
          <w:rFonts w:ascii="Arial" w:hAnsi="Arial" w:cs="Arial"/>
          <w:sz w:val="22"/>
          <w:szCs w:val="22"/>
          <w:rPrChange w:id="292" w:author="Cornish, Andrew M" w:date="2019-10-24T09:58:00Z">
            <w:rPr>
              <w:rFonts w:ascii="Arial" w:hAnsi="Arial"/>
            </w:rPr>
          </w:rPrChange>
        </w:rPr>
        <w:t>Appendix B - Group Log</w:t>
      </w:r>
      <w:r w:rsidRPr="00331736">
        <w:rPr>
          <w:rFonts w:ascii="Arial" w:hAnsi="Arial" w:cs="Arial"/>
          <w:sz w:val="22"/>
          <w:szCs w:val="22"/>
          <w:rPrChange w:id="293" w:author="Cornish, Andrew M" w:date="2019-10-24T09:58:00Z">
            <w:rPr/>
          </w:rPrChange>
        </w:rPr>
        <w:tab/>
      </w:r>
      <w:r w:rsidRPr="00331736">
        <w:rPr>
          <w:rFonts w:ascii="Arial" w:hAnsi="Arial" w:cs="Arial"/>
          <w:sz w:val="22"/>
          <w:szCs w:val="22"/>
          <w:rPrChange w:id="294" w:author="Cornish, Andrew M" w:date="2019-10-24T09:58:00Z">
            <w:rPr/>
          </w:rPrChange>
        </w:rPr>
        <w:fldChar w:fldCharType="begin"/>
      </w:r>
      <w:r w:rsidRPr="00331736">
        <w:rPr>
          <w:rFonts w:ascii="Arial" w:hAnsi="Arial" w:cs="Arial"/>
          <w:sz w:val="22"/>
          <w:szCs w:val="22"/>
          <w:rPrChange w:id="295" w:author="Cornish, Andrew M" w:date="2019-10-24T09:58:00Z">
            <w:rPr/>
          </w:rPrChange>
        </w:rPr>
        <w:instrText xml:space="preserve"> PAGEREF _Toc113291714 \h </w:instrText>
      </w:r>
      <w:r w:rsidRPr="00331736">
        <w:rPr>
          <w:rFonts w:ascii="Arial" w:hAnsi="Arial" w:cs="Arial"/>
          <w:sz w:val="22"/>
          <w:szCs w:val="22"/>
          <w:rPrChange w:id="296" w:author="Cornish, Andrew M" w:date="2019-10-24T09:58:00Z">
            <w:rPr>
              <w:rFonts w:ascii="Arial" w:hAnsi="Arial" w:cs="Arial"/>
              <w:sz w:val="22"/>
              <w:szCs w:val="22"/>
            </w:rPr>
          </w:rPrChange>
        </w:rPr>
      </w:r>
      <w:r w:rsidRPr="00331736">
        <w:rPr>
          <w:rFonts w:ascii="Arial" w:hAnsi="Arial" w:cs="Arial"/>
          <w:sz w:val="22"/>
          <w:szCs w:val="22"/>
          <w:rPrChange w:id="297" w:author="Cornish, Andrew M" w:date="2019-10-24T09:58:00Z">
            <w:rPr/>
          </w:rPrChange>
        </w:rPr>
        <w:fldChar w:fldCharType="separate"/>
      </w:r>
      <w:r w:rsidRPr="00331736">
        <w:rPr>
          <w:rFonts w:ascii="Arial" w:hAnsi="Arial" w:cs="Arial"/>
          <w:sz w:val="22"/>
          <w:szCs w:val="22"/>
          <w:rPrChange w:id="298" w:author="Cornish, Andrew M" w:date="2019-10-24T09:58:00Z">
            <w:rPr/>
          </w:rPrChange>
        </w:rPr>
        <w:t>10</w:t>
      </w:r>
      <w:r w:rsidRPr="00331736">
        <w:rPr>
          <w:rFonts w:ascii="Arial" w:hAnsi="Arial" w:cs="Arial"/>
          <w:sz w:val="22"/>
          <w:szCs w:val="22"/>
          <w:rPrChange w:id="299" w:author="Cornish, Andrew M" w:date="2019-10-24T09:58:00Z">
            <w:rPr/>
          </w:rPrChange>
        </w:rPr>
        <w:fldChar w:fldCharType="end"/>
      </w:r>
    </w:p>
    <w:p w14:paraId="71A90744" w14:textId="65BD95C5" w:rsidR="00A30966" w:rsidRPr="00331736" w:rsidRDefault="00FA10F9" w:rsidP="00FA10F9">
      <w:pPr>
        <w:rPr>
          <w:rFonts w:ascii="Arial" w:hAnsi="Arial" w:cs="Arial"/>
          <w:sz w:val="28"/>
          <w:szCs w:val="28"/>
          <w:rPrChange w:id="300" w:author="Cornish, Andrew M" w:date="2019-10-24T09:58:00Z">
            <w:rPr/>
          </w:rPrChange>
        </w:rPr>
      </w:pPr>
      <w:r w:rsidRPr="00331736">
        <w:rPr>
          <w:rFonts w:ascii="Arial" w:hAnsi="Arial" w:cs="Arial"/>
          <w:rPrChange w:id="301" w:author="Cornish, Andrew M" w:date="2019-10-24T09:58:00Z">
            <w:rPr/>
          </w:rPrChange>
        </w:rPr>
        <w:fldChar w:fldCharType="end"/>
      </w:r>
      <w:ins w:id="302" w:author="Cornish, Andrew M" w:date="2019-10-24T09:05:00Z">
        <w:r w:rsidR="00C4762F" w:rsidRPr="00331736">
          <w:rPr>
            <w:rFonts w:ascii="Arial" w:hAnsi="Arial" w:cs="Arial"/>
            <w:sz w:val="28"/>
            <w:szCs w:val="28"/>
            <w:highlight w:val="yellow"/>
            <w:rPrChange w:id="303" w:author="Cornish, Andrew M" w:date="2019-10-24T09:58:00Z">
              <w:rPr/>
            </w:rPrChange>
          </w:rPr>
          <w:t xml:space="preserve">NOTE: PAGE NUMBERS REQUIRE UPDATE AFTER </w:t>
        </w:r>
        <w:r w:rsidR="002454FC" w:rsidRPr="00331736">
          <w:rPr>
            <w:rFonts w:ascii="Arial" w:hAnsi="Arial" w:cs="Arial"/>
            <w:sz w:val="28"/>
            <w:szCs w:val="28"/>
            <w:highlight w:val="yellow"/>
            <w:rPrChange w:id="304" w:author="Cornish, Andrew M" w:date="2019-10-24T09:58:00Z">
              <w:rPr/>
            </w:rPrChange>
          </w:rPr>
          <w:t>ILLUSTRATIONS ADDED</w:t>
        </w:r>
      </w:ins>
    </w:p>
    <w:p w14:paraId="6A903DDD" w14:textId="3AA22F96" w:rsidR="00FA10F9" w:rsidRPr="00331736" w:rsidRDefault="00FA10F9" w:rsidP="00FA10F9">
      <w:pPr>
        <w:rPr>
          <w:rFonts w:ascii="Arial" w:hAnsi="Arial" w:cs="Arial"/>
          <w:rPrChange w:id="305" w:author="Cornish, Andrew M" w:date="2019-10-24T09:58:00Z">
            <w:rPr/>
          </w:rPrChange>
        </w:rPr>
      </w:pPr>
    </w:p>
    <w:p w14:paraId="7B086155" w14:textId="0B8B03E6" w:rsidR="00FA10F9" w:rsidRPr="00331736" w:rsidRDefault="00FA10F9">
      <w:pPr>
        <w:rPr>
          <w:rFonts w:ascii="Arial" w:hAnsi="Arial" w:cs="Arial"/>
          <w:rPrChange w:id="306" w:author="Cornish, Andrew M" w:date="2019-10-24T09:58:00Z">
            <w:rPr/>
          </w:rPrChange>
        </w:rPr>
      </w:pPr>
      <w:r w:rsidRPr="00331736">
        <w:rPr>
          <w:rFonts w:ascii="Arial" w:hAnsi="Arial" w:cs="Arial"/>
          <w:rPrChange w:id="307" w:author="Cornish, Andrew M" w:date="2019-10-24T09:58:00Z">
            <w:rPr/>
          </w:rPrChange>
        </w:rPr>
        <w:br w:type="page"/>
      </w:r>
    </w:p>
    <w:p w14:paraId="34C1CB03" w14:textId="77931D9C" w:rsidR="00A30966" w:rsidRPr="00331736" w:rsidRDefault="00FA10F9" w:rsidP="00E86C66">
      <w:pPr>
        <w:shd w:val="clear" w:color="auto" w:fill="4C4C4C"/>
        <w:ind w:left="720"/>
        <w:jc w:val="center"/>
        <w:rPr>
          <w:rFonts w:ascii="Arial" w:hAnsi="Arial" w:cs="Arial"/>
          <w:b/>
          <w:bCs/>
          <w:color w:val="FFFFFF" w:themeColor="background1"/>
          <w:sz w:val="36"/>
          <w:szCs w:val="36"/>
        </w:rPr>
      </w:pPr>
      <w:r w:rsidRPr="00331736">
        <w:rPr>
          <w:rFonts w:ascii="Arial" w:hAnsi="Arial" w:cs="Arial"/>
          <w:b/>
          <w:bCs/>
          <w:color w:val="FFFFFF" w:themeColor="background1"/>
          <w:sz w:val="36"/>
          <w:szCs w:val="36"/>
        </w:rPr>
        <w:lastRenderedPageBreak/>
        <w:t>Revisions</w:t>
      </w:r>
    </w:p>
    <w:tbl>
      <w:tblPr>
        <w:tblStyle w:val="TableGrid"/>
        <w:tblW w:w="0" w:type="auto"/>
        <w:tblInd w:w="720" w:type="dxa"/>
        <w:tblLook w:val="04A0" w:firstRow="1" w:lastRow="0" w:firstColumn="1" w:lastColumn="0" w:noHBand="0" w:noVBand="1"/>
        <w:tblPrChange w:id="308" w:author="Cornish, Andrew M" w:date="2019-10-24T08:55:00Z">
          <w:tblPr>
            <w:tblStyle w:val="TableGrid"/>
            <w:tblW w:w="0" w:type="auto"/>
            <w:tblInd w:w="720" w:type="dxa"/>
            <w:tblLook w:val="04A0" w:firstRow="1" w:lastRow="0" w:firstColumn="1" w:lastColumn="0" w:noHBand="0" w:noVBand="1"/>
          </w:tblPr>
        </w:tblPrChange>
      </w:tblPr>
      <w:tblGrid>
        <w:gridCol w:w="1525"/>
        <w:gridCol w:w="2647"/>
        <w:gridCol w:w="2607"/>
        <w:gridCol w:w="1851"/>
        <w:tblGridChange w:id="309">
          <w:tblGrid>
            <w:gridCol w:w="1525"/>
            <w:gridCol w:w="401"/>
            <w:gridCol w:w="2246"/>
            <w:gridCol w:w="2607"/>
            <w:gridCol w:w="1851"/>
          </w:tblGrid>
        </w:tblGridChange>
      </w:tblGrid>
      <w:tr w:rsidR="00A30966" w:rsidRPr="00331736" w14:paraId="788F2F50" w14:textId="77777777" w:rsidTr="00005139">
        <w:tc>
          <w:tcPr>
            <w:tcW w:w="1525" w:type="dxa"/>
            <w:shd w:val="clear" w:color="auto" w:fill="E5E5E5"/>
            <w:tcPrChange w:id="310" w:author="Cornish, Andrew M" w:date="2019-10-24T08:55:00Z">
              <w:tcPr>
                <w:tcW w:w="2135" w:type="dxa"/>
                <w:gridSpan w:val="2"/>
                <w:shd w:val="clear" w:color="auto" w:fill="E5E5E5"/>
              </w:tcPr>
            </w:tcPrChange>
          </w:tcPr>
          <w:p w14:paraId="4F340631" w14:textId="393866FE" w:rsidR="00A30966" w:rsidRPr="00331736" w:rsidRDefault="00A30966" w:rsidP="00A30966">
            <w:pPr>
              <w:rPr>
                <w:rFonts w:ascii="Arial" w:hAnsi="Arial" w:cs="Arial"/>
                <w:b/>
                <w:bCs/>
              </w:rPr>
            </w:pPr>
            <w:r w:rsidRPr="00331736">
              <w:rPr>
                <w:rFonts w:ascii="Arial" w:hAnsi="Arial" w:cs="Arial"/>
                <w:b/>
                <w:bCs/>
              </w:rPr>
              <w:t>Version</w:t>
            </w:r>
          </w:p>
        </w:tc>
        <w:tc>
          <w:tcPr>
            <w:tcW w:w="2647" w:type="dxa"/>
            <w:shd w:val="clear" w:color="auto" w:fill="E5E5E5"/>
            <w:tcPrChange w:id="311" w:author="Cornish, Andrew M" w:date="2019-10-24T08:55:00Z">
              <w:tcPr>
                <w:tcW w:w="1640" w:type="dxa"/>
                <w:shd w:val="clear" w:color="auto" w:fill="E5E5E5"/>
              </w:tcPr>
            </w:tcPrChange>
          </w:tcPr>
          <w:p w14:paraId="19DE6D81" w14:textId="52B6AFD8" w:rsidR="00A30966" w:rsidRPr="00331736" w:rsidRDefault="00A30966" w:rsidP="00A30966">
            <w:pPr>
              <w:rPr>
                <w:rFonts w:ascii="Arial" w:hAnsi="Arial" w:cs="Arial"/>
                <w:b/>
                <w:bCs/>
              </w:rPr>
            </w:pPr>
            <w:r w:rsidRPr="00331736">
              <w:rPr>
                <w:rFonts w:ascii="Arial" w:hAnsi="Arial" w:cs="Arial"/>
                <w:b/>
                <w:bCs/>
              </w:rPr>
              <w:t>Authors</w:t>
            </w:r>
          </w:p>
        </w:tc>
        <w:tc>
          <w:tcPr>
            <w:tcW w:w="2607" w:type="dxa"/>
            <w:shd w:val="clear" w:color="auto" w:fill="E5E5E5"/>
            <w:tcPrChange w:id="312" w:author="Cornish, Andrew M" w:date="2019-10-24T08:55:00Z">
              <w:tcPr>
                <w:tcW w:w="2880" w:type="dxa"/>
                <w:shd w:val="clear" w:color="auto" w:fill="E5E5E5"/>
              </w:tcPr>
            </w:tcPrChange>
          </w:tcPr>
          <w:p w14:paraId="051BB054" w14:textId="07024D3E" w:rsidR="00A30966" w:rsidRPr="00331736" w:rsidRDefault="00A30966" w:rsidP="00A30966">
            <w:pPr>
              <w:rPr>
                <w:rFonts w:ascii="Arial" w:hAnsi="Arial" w:cs="Arial"/>
                <w:b/>
                <w:bCs/>
              </w:rPr>
            </w:pPr>
            <w:r w:rsidRPr="00331736">
              <w:rPr>
                <w:rFonts w:ascii="Arial" w:hAnsi="Arial" w:cs="Arial"/>
                <w:b/>
                <w:bCs/>
              </w:rPr>
              <w:t>Description of Version</w:t>
            </w:r>
          </w:p>
        </w:tc>
        <w:tc>
          <w:tcPr>
            <w:tcW w:w="1851" w:type="dxa"/>
            <w:shd w:val="clear" w:color="auto" w:fill="E5E5E5"/>
            <w:tcPrChange w:id="313" w:author="Cornish, Andrew M" w:date="2019-10-24T08:55:00Z">
              <w:tcPr>
                <w:tcW w:w="1975" w:type="dxa"/>
                <w:shd w:val="clear" w:color="auto" w:fill="E5E5E5"/>
              </w:tcPr>
            </w:tcPrChange>
          </w:tcPr>
          <w:p w14:paraId="12483E6A" w14:textId="5E087F23" w:rsidR="00A30966" w:rsidRPr="00331736" w:rsidRDefault="00A30966" w:rsidP="00A30966">
            <w:pPr>
              <w:jc w:val="center"/>
              <w:rPr>
                <w:rFonts w:ascii="Arial" w:hAnsi="Arial" w:cs="Arial"/>
                <w:b/>
                <w:bCs/>
              </w:rPr>
            </w:pPr>
            <w:r w:rsidRPr="00331736">
              <w:rPr>
                <w:rFonts w:ascii="Arial" w:hAnsi="Arial" w:cs="Arial"/>
                <w:b/>
                <w:bCs/>
              </w:rPr>
              <w:t>Date completed</w:t>
            </w:r>
          </w:p>
        </w:tc>
      </w:tr>
      <w:tr w:rsidR="00A30966" w:rsidRPr="00331736" w14:paraId="0ABD5B2B" w14:textId="77777777" w:rsidTr="00005139">
        <w:tc>
          <w:tcPr>
            <w:tcW w:w="1525" w:type="dxa"/>
            <w:tcPrChange w:id="314" w:author="Cornish, Andrew M" w:date="2019-10-24T08:55:00Z">
              <w:tcPr>
                <w:tcW w:w="2135" w:type="dxa"/>
                <w:gridSpan w:val="2"/>
              </w:tcPr>
            </w:tcPrChange>
          </w:tcPr>
          <w:p w14:paraId="281702DB" w14:textId="5D2FAE94" w:rsidR="00A30966" w:rsidRPr="00331736" w:rsidRDefault="003416D7" w:rsidP="00A30966">
            <w:pPr>
              <w:rPr>
                <w:rFonts w:ascii="Arial" w:hAnsi="Arial" w:cs="Arial"/>
              </w:rPr>
            </w:pPr>
            <w:r w:rsidRPr="00331736">
              <w:rPr>
                <w:rFonts w:ascii="Arial" w:hAnsi="Arial" w:cs="Arial"/>
              </w:rPr>
              <w:t>0.1</w:t>
            </w:r>
          </w:p>
        </w:tc>
        <w:tc>
          <w:tcPr>
            <w:tcW w:w="2647" w:type="dxa"/>
            <w:tcPrChange w:id="315" w:author="Cornish, Andrew M" w:date="2019-10-24T08:55:00Z">
              <w:tcPr>
                <w:tcW w:w="1640" w:type="dxa"/>
              </w:tcPr>
            </w:tcPrChange>
          </w:tcPr>
          <w:p w14:paraId="62470DEE" w14:textId="77777777" w:rsidR="00005139" w:rsidRPr="00331736" w:rsidRDefault="00005139" w:rsidP="00005139">
            <w:pPr>
              <w:rPr>
                <w:ins w:id="316" w:author="Cornish, Andrew M" w:date="2019-10-24T08:55:00Z"/>
                <w:rFonts w:ascii="Arial" w:hAnsi="Arial" w:cs="Arial"/>
              </w:rPr>
            </w:pPr>
            <w:ins w:id="317" w:author="Cornish, Andrew M" w:date="2019-10-24T08:55:00Z">
              <w:r w:rsidRPr="00331736">
                <w:rPr>
                  <w:rFonts w:ascii="Arial" w:hAnsi="Arial" w:cs="Arial"/>
                </w:rPr>
                <w:t>Rebecca Daniel</w:t>
              </w:r>
            </w:ins>
          </w:p>
          <w:p w14:paraId="5AEE501B" w14:textId="77777777" w:rsidR="00005139" w:rsidRPr="00331736" w:rsidRDefault="00005139" w:rsidP="00005139">
            <w:pPr>
              <w:rPr>
                <w:ins w:id="318" w:author="Cornish, Andrew M" w:date="2019-10-24T08:55:00Z"/>
                <w:rFonts w:ascii="Arial" w:hAnsi="Arial" w:cs="Arial"/>
              </w:rPr>
            </w:pPr>
            <w:ins w:id="319" w:author="Cornish, Andrew M" w:date="2019-10-24T08:55:00Z">
              <w:r w:rsidRPr="00331736">
                <w:rPr>
                  <w:rFonts w:ascii="Arial" w:hAnsi="Arial" w:cs="Arial"/>
                </w:rPr>
                <w:t>Andrew Cornish</w:t>
              </w:r>
            </w:ins>
          </w:p>
          <w:p w14:paraId="03840430" w14:textId="77777777" w:rsidR="00005139" w:rsidRPr="00331736" w:rsidRDefault="00005139" w:rsidP="00005139">
            <w:pPr>
              <w:rPr>
                <w:ins w:id="320" w:author="Cornish, Andrew M" w:date="2019-10-24T08:55:00Z"/>
                <w:rFonts w:ascii="Arial" w:hAnsi="Arial" w:cs="Arial"/>
              </w:rPr>
            </w:pPr>
            <w:ins w:id="321" w:author="Cornish, Andrew M" w:date="2019-10-24T08:55:00Z">
              <w:r w:rsidRPr="00331736">
                <w:rPr>
                  <w:rFonts w:ascii="Arial" w:hAnsi="Arial" w:cs="Arial"/>
                </w:rPr>
                <w:t>Samuel Dunn</w:t>
              </w:r>
            </w:ins>
          </w:p>
          <w:p w14:paraId="15D54987" w14:textId="7AA159E2" w:rsidR="00A30966" w:rsidRPr="00331736" w:rsidRDefault="00005139" w:rsidP="00005139">
            <w:pPr>
              <w:rPr>
                <w:rFonts w:ascii="Arial" w:hAnsi="Arial" w:cs="Arial"/>
              </w:rPr>
            </w:pPr>
            <w:ins w:id="322" w:author="Cornish, Andrew M" w:date="2019-10-24T08:55:00Z">
              <w:r w:rsidRPr="00331736">
                <w:rPr>
                  <w:rFonts w:ascii="Arial" w:hAnsi="Arial" w:cs="Arial"/>
                </w:rPr>
                <w:t>Abdi Vicenciodelmoral</w:t>
              </w:r>
            </w:ins>
            <w:del w:id="323" w:author="Cornish, Andrew M" w:date="2019-10-24T08:55:00Z">
              <w:r w:rsidR="00A30966" w:rsidRPr="00331736" w:rsidDel="00005139">
                <w:rPr>
                  <w:rFonts w:ascii="Arial" w:hAnsi="Arial" w:cs="Arial"/>
                </w:rPr>
                <w:delText>Full Name</w:delText>
              </w:r>
            </w:del>
          </w:p>
        </w:tc>
        <w:tc>
          <w:tcPr>
            <w:tcW w:w="2607" w:type="dxa"/>
            <w:tcPrChange w:id="324" w:author="Cornish, Andrew M" w:date="2019-10-24T08:55:00Z">
              <w:tcPr>
                <w:tcW w:w="2880" w:type="dxa"/>
              </w:tcPr>
            </w:tcPrChange>
          </w:tcPr>
          <w:p w14:paraId="3A9FCBAE" w14:textId="77777777" w:rsidR="008D5ED8" w:rsidRPr="00331736" w:rsidRDefault="003416D7" w:rsidP="00A30966">
            <w:pPr>
              <w:rPr>
                <w:ins w:id="325" w:author="Cornish, Andrew M" w:date="2019-10-24T08:58:00Z"/>
                <w:rFonts w:ascii="Arial" w:hAnsi="Arial" w:cs="Arial"/>
              </w:rPr>
            </w:pPr>
            <w:r w:rsidRPr="00331736">
              <w:rPr>
                <w:rFonts w:ascii="Arial" w:hAnsi="Arial" w:cs="Arial"/>
              </w:rPr>
              <w:t>Initia</w:t>
            </w:r>
            <w:ins w:id="326" w:author="Cornish, Andrew M" w:date="2019-10-24T08:58:00Z">
              <w:r w:rsidR="00532C85" w:rsidRPr="00331736">
                <w:rPr>
                  <w:rFonts w:ascii="Arial" w:hAnsi="Arial" w:cs="Arial"/>
                </w:rPr>
                <w:t>l version</w:t>
              </w:r>
            </w:ins>
            <w:del w:id="327" w:author="Cornish, Andrew M" w:date="2019-10-24T08:58:00Z">
              <w:r w:rsidRPr="00331736" w:rsidDel="00532C85">
                <w:rPr>
                  <w:rFonts w:ascii="Arial" w:hAnsi="Arial" w:cs="Arial"/>
                </w:rPr>
                <w:delText>l</w:delText>
              </w:r>
            </w:del>
          </w:p>
          <w:p w14:paraId="32727BD6" w14:textId="5EB9CE6C" w:rsidR="00532C85" w:rsidRPr="00331736" w:rsidRDefault="00532C85" w:rsidP="00A30966">
            <w:pPr>
              <w:rPr>
                <w:rFonts w:ascii="Arial" w:hAnsi="Arial" w:cs="Arial"/>
              </w:rPr>
            </w:pPr>
            <w:ins w:id="328" w:author="Cornish, Andrew M" w:date="2019-10-24T08:58:00Z">
              <w:r w:rsidRPr="00331736">
                <w:rPr>
                  <w:rFonts w:ascii="Arial" w:hAnsi="Arial" w:cs="Arial"/>
                </w:rPr>
                <w:t xml:space="preserve">Rough </w:t>
              </w:r>
              <w:r w:rsidR="00C76F82" w:rsidRPr="00331736">
                <w:rPr>
                  <w:rFonts w:ascii="Arial" w:hAnsi="Arial" w:cs="Arial"/>
                </w:rPr>
                <w:t>concepts added</w:t>
              </w:r>
            </w:ins>
          </w:p>
        </w:tc>
        <w:tc>
          <w:tcPr>
            <w:tcW w:w="1851" w:type="dxa"/>
            <w:tcPrChange w:id="329" w:author="Cornish, Andrew M" w:date="2019-10-24T08:55:00Z">
              <w:tcPr>
                <w:tcW w:w="1975" w:type="dxa"/>
              </w:tcPr>
            </w:tcPrChange>
          </w:tcPr>
          <w:p w14:paraId="2903BF6C" w14:textId="6CD2813F" w:rsidR="00A30966" w:rsidRPr="00331736" w:rsidRDefault="008D4061" w:rsidP="00A30966">
            <w:pPr>
              <w:rPr>
                <w:rFonts w:ascii="Arial" w:hAnsi="Arial" w:cs="Arial"/>
              </w:rPr>
            </w:pPr>
            <w:ins w:id="330" w:author="Cornish, Andrew M" w:date="2019-10-24T08:59:00Z">
              <w:r w:rsidRPr="00331736">
                <w:rPr>
                  <w:rFonts w:ascii="Arial" w:hAnsi="Arial" w:cs="Arial"/>
                </w:rPr>
                <w:t>08</w:t>
              </w:r>
            </w:ins>
            <w:del w:id="331" w:author="Cornish, Andrew M" w:date="2019-10-24T08:57:00Z">
              <w:r w:rsidR="00A30966" w:rsidRPr="00331736" w:rsidDel="00DB5227">
                <w:rPr>
                  <w:rFonts w:ascii="Arial" w:hAnsi="Arial" w:cs="Arial"/>
                </w:rPr>
                <w:delText>00</w:delText>
              </w:r>
            </w:del>
            <w:r w:rsidR="00A30966" w:rsidRPr="00331736">
              <w:rPr>
                <w:rFonts w:ascii="Arial" w:hAnsi="Arial" w:cs="Arial"/>
              </w:rPr>
              <w:t>/</w:t>
            </w:r>
            <w:del w:id="332" w:author="Cornish, Andrew M" w:date="2019-10-24T08:57:00Z">
              <w:r w:rsidR="00A30966" w:rsidRPr="00331736" w:rsidDel="00DB5227">
                <w:rPr>
                  <w:rFonts w:ascii="Arial" w:hAnsi="Arial" w:cs="Arial"/>
                </w:rPr>
                <w:delText>0</w:delText>
              </w:r>
            </w:del>
            <w:ins w:id="333" w:author="Cornish, Andrew M" w:date="2019-10-24T08:57:00Z">
              <w:r w:rsidR="00DB5227" w:rsidRPr="00331736">
                <w:rPr>
                  <w:rFonts w:ascii="Arial" w:hAnsi="Arial" w:cs="Arial"/>
                </w:rPr>
                <w:t>1</w:t>
              </w:r>
            </w:ins>
            <w:r w:rsidR="00A30966" w:rsidRPr="00331736">
              <w:rPr>
                <w:rFonts w:ascii="Arial" w:hAnsi="Arial" w:cs="Arial"/>
              </w:rPr>
              <w:t>0/</w:t>
            </w:r>
            <w:del w:id="334" w:author="Cornish, Andrew M" w:date="2019-10-24T08:57:00Z">
              <w:r w:rsidR="00A30966" w:rsidRPr="00331736" w:rsidDel="00DB5227">
                <w:rPr>
                  <w:rFonts w:ascii="Arial" w:hAnsi="Arial" w:cs="Arial"/>
                </w:rPr>
                <w:delText>00</w:delText>
              </w:r>
            </w:del>
            <w:ins w:id="335" w:author="Cornish, Andrew M" w:date="2019-10-24T09:02:00Z">
              <w:r w:rsidR="00527F00" w:rsidRPr="00331736">
                <w:rPr>
                  <w:rFonts w:ascii="Arial" w:hAnsi="Arial" w:cs="Arial"/>
                </w:rPr>
                <w:t>19</w:t>
              </w:r>
            </w:ins>
          </w:p>
          <w:p w14:paraId="6D0598A1" w14:textId="3C07562C" w:rsidR="00A30966" w:rsidRPr="00331736" w:rsidRDefault="00A30966" w:rsidP="00A30966">
            <w:pPr>
              <w:rPr>
                <w:rFonts w:ascii="Arial" w:hAnsi="Arial" w:cs="Arial"/>
              </w:rPr>
            </w:pPr>
            <w:del w:id="336" w:author="Cornish, Andrew M" w:date="2019-10-24T08:57:00Z">
              <w:r w:rsidRPr="00331736" w:rsidDel="00DB5227">
                <w:rPr>
                  <w:rFonts w:ascii="Arial" w:hAnsi="Arial" w:cs="Arial"/>
                </w:rPr>
                <w:delText>D/M/Y</w:delText>
              </w:r>
            </w:del>
          </w:p>
        </w:tc>
      </w:tr>
      <w:tr w:rsidR="00005139" w:rsidRPr="00331736" w14:paraId="3174C5A7" w14:textId="77777777" w:rsidTr="00005139">
        <w:trPr>
          <w:ins w:id="337" w:author="Cornish, Andrew M" w:date="2019-10-24T08:55:00Z"/>
        </w:trPr>
        <w:tc>
          <w:tcPr>
            <w:tcW w:w="1525" w:type="dxa"/>
          </w:tcPr>
          <w:p w14:paraId="5195FCB8" w14:textId="5B767354" w:rsidR="00005139" w:rsidRPr="00331736" w:rsidRDefault="00005139" w:rsidP="00A30966">
            <w:pPr>
              <w:rPr>
                <w:ins w:id="338" w:author="Cornish, Andrew M" w:date="2019-10-24T08:55:00Z"/>
                <w:rFonts w:ascii="Arial" w:hAnsi="Arial" w:cs="Arial"/>
              </w:rPr>
            </w:pPr>
            <w:ins w:id="339" w:author="Cornish, Andrew M" w:date="2019-10-24T08:55:00Z">
              <w:r w:rsidRPr="00331736">
                <w:rPr>
                  <w:rFonts w:ascii="Arial" w:hAnsi="Arial" w:cs="Arial"/>
                </w:rPr>
                <w:t>0.</w:t>
              </w:r>
            </w:ins>
            <w:ins w:id="340" w:author="Cornish, Andrew M" w:date="2019-10-24T09:00:00Z">
              <w:r w:rsidR="00A36DDE" w:rsidRPr="00331736">
                <w:rPr>
                  <w:rFonts w:ascii="Arial" w:hAnsi="Arial" w:cs="Arial"/>
                </w:rPr>
                <w:t>2</w:t>
              </w:r>
            </w:ins>
          </w:p>
        </w:tc>
        <w:tc>
          <w:tcPr>
            <w:tcW w:w="2647" w:type="dxa"/>
          </w:tcPr>
          <w:p w14:paraId="50E4877C" w14:textId="77777777" w:rsidR="00DB5227" w:rsidRPr="00331736" w:rsidRDefault="00DB5227" w:rsidP="00DB5227">
            <w:pPr>
              <w:rPr>
                <w:ins w:id="341" w:author="Cornish, Andrew M" w:date="2019-10-24T08:57:00Z"/>
                <w:rFonts w:ascii="Arial" w:hAnsi="Arial" w:cs="Arial"/>
              </w:rPr>
            </w:pPr>
            <w:ins w:id="342" w:author="Cornish, Andrew M" w:date="2019-10-24T08:57:00Z">
              <w:r w:rsidRPr="00331736">
                <w:rPr>
                  <w:rFonts w:ascii="Arial" w:hAnsi="Arial" w:cs="Arial"/>
                </w:rPr>
                <w:t>Rebecca Daniel</w:t>
              </w:r>
            </w:ins>
          </w:p>
          <w:p w14:paraId="6A2E9070" w14:textId="77777777" w:rsidR="00DB5227" w:rsidRPr="00331736" w:rsidRDefault="00DB5227" w:rsidP="00DB5227">
            <w:pPr>
              <w:rPr>
                <w:ins w:id="343" w:author="Cornish, Andrew M" w:date="2019-10-24T08:57:00Z"/>
                <w:rFonts w:ascii="Arial" w:hAnsi="Arial" w:cs="Arial"/>
              </w:rPr>
            </w:pPr>
            <w:ins w:id="344" w:author="Cornish, Andrew M" w:date="2019-10-24T08:57:00Z">
              <w:r w:rsidRPr="00331736">
                <w:rPr>
                  <w:rFonts w:ascii="Arial" w:hAnsi="Arial" w:cs="Arial"/>
                </w:rPr>
                <w:t>Andrew Cornish</w:t>
              </w:r>
            </w:ins>
          </w:p>
          <w:p w14:paraId="17680436" w14:textId="77777777" w:rsidR="00DB5227" w:rsidRPr="00331736" w:rsidRDefault="00DB5227" w:rsidP="00DB5227">
            <w:pPr>
              <w:rPr>
                <w:ins w:id="345" w:author="Cornish, Andrew M" w:date="2019-10-24T08:57:00Z"/>
                <w:rFonts w:ascii="Arial" w:hAnsi="Arial" w:cs="Arial"/>
              </w:rPr>
            </w:pPr>
            <w:ins w:id="346" w:author="Cornish, Andrew M" w:date="2019-10-24T08:57:00Z">
              <w:r w:rsidRPr="00331736">
                <w:rPr>
                  <w:rFonts w:ascii="Arial" w:hAnsi="Arial" w:cs="Arial"/>
                </w:rPr>
                <w:t>Samuel Dunn</w:t>
              </w:r>
            </w:ins>
          </w:p>
          <w:p w14:paraId="020D0460" w14:textId="0C765833" w:rsidR="00005139" w:rsidRPr="00331736" w:rsidRDefault="00DB5227" w:rsidP="00DB5227">
            <w:pPr>
              <w:rPr>
                <w:ins w:id="347" w:author="Cornish, Andrew M" w:date="2019-10-24T08:55:00Z"/>
                <w:rFonts w:ascii="Arial" w:hAnsi="Arial" w:cs="Arial"/>
              </w:rPr>
            </w:pPr>
            <w:ins w:id="348" w:author="Cornish, Andrew M" w:date="2019-10-24T08:57:00Z">
              <w:r w:rsidRPr="00331736">
                <w:rPr>
                  <w:rFonts w:ascii="Arial" w:hAnsi="Arial" w:cs="Arial"/>
                </w:rPr>
                <w:t>Abdi Vicenciodelmoral</w:t>
              </w:r>
            </w:ins>
          </w:p>
        </w:tc>
        <w:tc>
          <w:tcPr>
            <w:tcW w:w="2607" w:type="dxa"/>
          </w:tcPr>
          <w:p w14:paraId="486D8F12" w14:textId="38ACCC21" w:rsidR="00005139" w:rsidRPr="00331736" w:rsidRDefault="00C76F82" w:rsidP="00A30966">
            <w:pPr>
              <w:rPr>
                <w:ins w:id="349" w:author="Cornish, Andrew M" w:date="2019-10-24T08:55:00Z"/>
                <w:rFonts w:ascii="Arial" w:hAnsi="Arial" w:cs="Arial"/>
              </w:rPr>
            </w:pPr>
            <w:ins w:id="350" w:author="Cornish, Andrew M" w:date="2019-10-24T08:59:00Z">
              <w:r w:rsidRPr="00331736">
                <w:rPr>
                  <w:rFonts w:ascii="Arial" w:hAnsi="Arial" w:cs="Arial"/>
                </w:rPr>
                <w:t xml:space="preserve">Further details and </w:t>
              </w:r>
              <w:r w:rsidR="008D4061" w:rsidRPr="00331736">
                <w:rPr>
                  <w:rFonts w:ascii="Arial" w:hAnsi="Arial" w:cs="Arial"/>
                </w:rPr>
                <w:t>requirements added</w:t>
              </w:r>
            </w:ins>
          </w:p>
        </w:tc>
        <w:tc>
          <w:tcPr>
            <w:tcW w:w="1851" w:type="dxa"/>
          </w:tcPr>
          <w:p w14:paraId="1D4BB6B8" w14:textId="60DAB62B" w:rsidR="00A36DDE" w:rsidRPr="00331736" w:rsidRDefault="00A36DDE" w:rsidP="00A36DDE">
            <w:pPr>
              <w:rPr>
                <w:ins w:id="351" w:author="Cornish, Andrew M" w:date="2019-10-24T08:59:00Z"/>
                <w:rFonts w:ascii="Arial" w:hAnsi="Arial" w:cs="Arial"/>
              </w:rPr>
            </w:pPr>
            <w:ins w:id="352" w:author="Cornish, Andrew M" w:date="2019-10-24T09:00:00Z">
              <w:r w:rsidRPr="00331736">
                <w:rPr>
                  <w:rFonts w:ascii="Arial" w:hAnsi="Arial" w:cs="Arial"/>
                </w:rPr>
                <w:t>11</w:t>
              </w:r>
            </w:ins>
            <w:ins w:id="353" w:author="Cornish, Andrew M" w:date="2019-10-24T08:59:00Z">
              <w:r w:rsidRPr="00331736">
                <w:rPr>
                  <w:rFonts w:ascii="Arial" w:hAnsi="Arial" w:cs="Arial"/>
                </w:rPr>
                <w:t>/10/</w:t>
              </w:r>
            </w:ins>
            <w:ins w:id="354" w:author="Cornish, Andrew M" w:date="2019-10-24T09:02:00Z">
              <w:r w:rsidR="00527F00" w:rsidRPr="00331736">
                <w:rPr>
                  <w:rFonts w:ascii="Arial" w:hAnsi="Arial" w:cs="Arial"/>
                </w:rPr>
                <w:t>1</w:t>
              </w:r>
            </w:ins>
            <w:ins w:id="355" w:author="Cornish, Andrew M" w:date="2019-10-24T08:59:00Z">
              <w:r w:rsidRPr="00331736">
                <w:rPr>
                  <w:rFonts w:ascii="Arial" w:hAnsi="Arial" w:cs="Arial"/>
                </w:rPr>
                <w:t>9</w:t>
              </w:r>
            </w:ins>
          </w:p>
          <w:p w14:paraId="2E168839" w14:textId="77777777" w:rsidR="00005139" w:rsidRPr="00331736" w:rsidRDefault="00005139" w:rsidP="00A30966">
            <w:pPr>
              <w:rPr>
                <w:ins w:id="356" w:author="Cornish, Andrew M" w:date="2019-10-24T08:55:00Z"/>
                <w:rFonts w:ascii="Arial" w:hAnsi="Arial" w:cs="Arial"/>
              </w:rPr>
            </w:pPr>
          </w:p>
        </w:tc>
      </w:tr>
      <w:tr w:rsidR="00A36DDE" w:rsidRPr="00331736" w14:paraId="7B3A13AE" w14:textId="77777777" w:rsidTr="00005139">
        <w:trPr>
          <w:ins w:id="357" w:author="Cornish, Andrew M" w:date="2019-10-24T09:00:00Z"/>
        </w:trPr>
        <w:tc>
          <w:tcPr>
            <w:tcW w:w="1525" w:type="dxa"/>
          </w:tcPr>
          <w:p w14:paraId="7DB684C6" w14:textId="2550A6A5" w:rsidR="00A36DDE" w:rsidRPr="00331736" w:rsidRDefault="00A36DDE" w:rsidP="00A30966">
            <w:pPr>
              <w:rPr>
                <w:ins w:id="358" w:author="Cornish, Andrew M" w:date="2019-10-24T09:00:00Z"/>
                <w:rFonts w:ascii="Arial" w:hAnsi="Arial" w:cs="Arial"/>
              </w:rPr>
            </w:pPr>
            <w:ins w:id="359" w:author="Cornish, Andrew M" w:date="2019-10-24T09:00:00Z">
              <w:r w:rsidRPr="00331736">
                <w:rPr>
                  <w:rFonts w:ascii="Arial" w:hAnsi="Arial" w:cs="Arial"/>
                </w:rPr>
                <w:t>0.3</w:t>
              </w:r>
            </w:ins>
          </w:p>
        </w:tc>
        <w:tc>
          <w:tcPr>
            <w:tcW w:w="2647" w:type="dxa"/>
          </w:tcPr>
          <w:p w14:paraId="2215CCE1" w14:textId="77777777" w:rsidR="00A36DDE" w:rsidRPr="00331736" w:rsidRDefault="00A36DDE" w:rsidP="00A36DDE">
            <w:pPr>
              <w:rPr>
                <w:ins w:id="360" w:author="Cornish, Andrew M" w:date="2019-10-24T09:00:00Z"/>
                <w:rFonts w:ascii="Arial" w:hAnsi="Arial" w:cs="Arial"/>
              </w:rPr>
            </w:pPr>
            <w:ins w:id="361" w:author="Cornish, Andrew M" w:date="2019-10-24T09:00:00Z">
              <w:r w:rsidRPr="00331736">
                <w:rPr>
                  <w:rFonts w:ascii="Arial" w:hAnsi="Arial" w:cs="Arial"/>
                </w:rPr>
                <w:t>Rebecca Daniel</w:t>
              </w:r>
            </w:ins>
          </w:p>
          <w:p w14:paraId="39618B69" w14:textId="77777777" w:rsidR="00A36DDE" w:rsidRPr="00331736" w:rsidRDefault="00A36DDE" w:rsidP="00A36DDE">
            <w:pPr>
              <w:rPr>
                <w:ins w:id="362" w:author="Cornish, Andrew M" w:date="2019-10-24T09:00:00Z"/>
                <w:rFonts w:ascii="Arial" w:hAnsi="Arial" w:cs="Arial"/>
              </w:rPr>
            </w:pPr>
            <w:ins w:id="363" w:author="Cornish, Andrew M" w:date="2019-10-24T09:00:00Z">
              <w:r w:rsidRPr="00331736">
                <w:rPr>
                  <w:rFonts w:ascii="Arial" w:hAnsi="Arial" w:cs="Arial"/>
                </w:rPr>
                <w:t>Andrew Cornish</w:t>
              </w:r>
            </w:ins>
          </w:p>
          <w:p w14:paraId="6E2E1368" w14:textId="77777777" w:rsidR="00A36DDE" w:rsidRPr="00331736" w:rsidRDefault="00A36DDE" w:rsidP="00A36DDE">
            <w:pPr>
              <w:rPr>
                <w:ins w:id="364" w:author="Cornish, Andrew M" w:date="2019-10-24T09:00:00Z"/>
                <w:rFonts w:ascii="Arial" w:hAnsi="Arial" w:cs="Arial"/>
              </w:rPr>
            </w:pPr>
            <w:ins w:id="365" w:author="Cornish, Andrew M" w:date="2019-10-24T09:00:00Z">
              <w:r w:rsidRPr="00331736">
                <w:rPr>
                  <w:rFonts w:ascii="Arial" w:hAnsi="Arial" w:cs="Arial"/>
                </w:rPr>
                <w:t>Samuel Dunn</w:t>
              </w:r>
            </w:ins>
          </w:p>
          <w:p w14:paraId="5E109365" w14:textId="78AB7BEE" w:rsidR="00A36DDE" w:rsidRPr="00331736" w:rsidRDefault="00A36DDE" w:rsidP="00A36DDE">
            <w:pPr>
              <w:rPr>
                <w:ins w:id="366" w:author="Cornish, Andrew M" w:date="2019-10-24T09:00:00Z"/>
                <w:rFonts w:ascii="Arial" w:hAnsi="Arial" w:cs="Arial"/>
              </w:rPr>
            </w:pPr>
            <w:ins w:id="367" w:author="Cornish, Andrew M" w:date="2019-10-24T09:00:00Z">
              <w:r w:rsidRPr="00331736">
                <w:rPr>
                  <w:rFonts w:ascii="Arial" w:hAnsi="Arial" w:cs="Arial"/>
                </w:rPr>
                <w:t>Abdi Vicenciodelmoral</w:t>
              </w:r>
            </w:ins>
          </w:p>
        </w:tc>
        <w:tc>
          <w:tcPr>
            <w:tcW w:w="2607" w:type="dxa"/>
          </w:tcPr>
          <w:p w14:paraId="3CF36016" w14:textId="0276BBE5" w:rsidR="00A36DDE" w:rsidRPr="00331736" w:rsidRDefault="0050693E" w:rsidP="00A30966">
            <w:pPr>
              <w:rPr>
                <w:ins w:id="368" w:author="Cornish, Andrew M" w:date="2019-10-24T09:00:00Z"/>
                <w:rFonts w:ascii="Arial" w:hAnsi="Arial" w:cs="Arial"/>
              </w:rPr>
            </w:pPr>
            <w:ins w:id="369" w:author="Cornish, Andrew M" w:date="2019-10-24T09:00:00Z">
              <w:r w:rsidRPr="00331736">
                <w:rPr>
                  <w:rFonts w:ascii="Arial" w:hAnsi="Arial" w:cs="Arial"/>
                </w:rPr>
                <w:t>Details and s</w:t>
              </w:r>
            </w:ins>
            <w:ins w:id="370" w:author="Cornish, Andrew M" w:date="2019-10-24T09:01:00Z">
              <w:r w:rsidRPr="00331736">
                <w:rPr>
                  <w:rFonts w:ascii="Arial" w:hAnsi="Arial" w:cs="Arial"/>
                </w:rPr>
                <w:t xml:space="preserve">teps added.  </w:t>
              </w:r>
              <w:r w:rsidR="0005677A" w:rsidRPr="00331736">
                <w:rPr>
                  <w:rFonts w:ascii="Arial" w:hAnsi="Arial" w:cs="Arial"/>
                </w:rPr>
                <w:t>Additional</w:t>
              </w:r>
              <w:r w:rsidRPr="00331736">
                <w:rPr>
                  <w:rFonts w:ascii="Arial" w:hAnsi="Arial" w:cs="Arial"/>
                </w:rPr>
                <w:t xml:space="preserve"> </w:t>
              </w:r>
              <w:r w:rsidR="0005677A" w:rsidRPr="00331736">
                <w:rPr>
                  <w:rFonts w:ascii="Arial" w:hAnsi="Arial" w:cs="Arial"/>
                </w:rPr>
                <w:t>requirements added.</w:t>
              </w:r>
            </w:ins>
          </w:p>
        </w:tc>
        <w:tc>
          <w:tcPr>
            <w:tcW w:w="1851" w:type="dxa"/>
          </w:tcPr>
          <w:p w14:paraId="142D95E8" w14:textId="1C79441E" w:rsidR="00A36DDE" w:rsidRPr="00331736" w:rsidRDefault="00A36DDE" w:rsidP="00A36DDE">
            <w:pPr>
              <w:rPr>
                <w:ins w:id="371" w:author="Cornish, Andrew M" w:date="2019-10-24T09:00:00Z"/>
                <w:rFonts w:ascii="Arial" w:hAnsi="Arial" w:cs="Arial"/>
              </w:rPr>
            </w:pPr>
            <w:ins w:id="372" w:author="Cornish, Andrew M" w:date="2019-10-24T09:00:00Z">
              <w:r w:rsidRPr="00331736">
                <w:rPr>
                  <w:rFonts w:ascii="Arial" w:hAnsi="Arial" w:cs="Arial"/>
                </w:rPr>
                <w:t>15/10/</w:t>
              </w:r>
            </w:ins>
            <w:ins w:id="373" w:author="Cornish, Andrew M" w:date="2019-10-24T09:02:00Z">
              <w:r w:rsidR="00527F00" w:rsidRPr="00331736">
                <w:rPr>
                  <w:rFonts w:ascii="Arial" w:hAnsi="Arial" w:cs="Arial"/>
                </w:rPr>
                <w:t>1</w:t>
              </w:r>
            </w:ins>
            <w:ins w:id="374" w:author="Cornish, Andrew M" w:date="2019-10-24T09:00:00Z">
              <w:r w:rsidRPr="00331736">
                <w:rPr>
                  <w:rFonts w:ascii="Arial" w:hAnsi="Arial" w:cs="Arial"/>
                </w:rPr>
                <w:t>9</w:t>
              </w:r>
            </w:ins>
          </w:p>
          <w:p w14:paraId="5FB9F007" w14:textId="77777777" w:rsidR="00A36DDE" w:rsidRPr="00331736" w:rsidRDefault="00A36DDE" w:rsidP="00A36DDE">
            <w:pPr>
              <w:rPr>
                <w:ins w:id="375" w:author="Cornish, Andrew M" w:date="2019-10-24T09:00:00Z"/>
                <w:rFonts w:ascii="Arial" w:hAnsi="Arial" w:cs="Arial"/>
              </w:rPr>
            </w:pPr>
          </w:p>
        </w:tc>
      </w:tr>
      <w:tr w:rsidR="0005677A" w:rsidRPr="00331736" w14:paraId="257741F4" w14:textId="77777777" w:rsidTr="00005139">
        <w:trPr>
          <w:ins w:id="376" w:author="Cornish, Andrew M" w:date="2019-10-24T09:01:00Z"/>
        </w:trPr>
        <w:tc>
          <w:tcPr>
            <w:tcW w:w="1525" w:type="dxa"/>
          </w:tcPr>
          <w:p w14:paraId="2ED0488A" w14:textId="77A8C978" w:rsidR="0005677A" w:rsidRPr="00331736" w:rsidRDefault="0005677A" w:rsidP="00A30966">
            <w:pPr>
              <w:rPr>
                <w:ins w:id="377" w:author="Cornish, Andrew M" w:date="2019-10-24T09:01:00Z"/>
                <w:rFonts w:ascii="Arial" w:hAnsi="Arial" w:cs="Arial"/>
              </w:rPr>
            </w:pPr>
            <w:ins w:id="378" w:author="Cornish, Andrew M" w:date="2019-10-24T09:01:00Z">
              <w:r w:rsidRPr="00331736">
                <w:rPr>
                  <w:rFonts w:ascii="Arial" w:hAnsi="Arial" w:cs="Arial"/>
                </w:rPr>
                <w:t>0.4</w:t>
              </w:r>
            </w:ins>
          </w:p>
        </w:tc>
        <w:tc>
          <w:tcPr>
            <w:tcW w:w="2647" w:type="dxa"/>
          </w:tcPr>
          <w:p w14:paraId="2145E8BF" w14:textId="77777777" w:rsidR="0005677A" w:rsidRPr="00331736" w:rsidRDefault="0005677A" w:rsidP="0005677A">
            <w:pPr>
              <w:rPr>
                <w:ins w:id="379" w:author="Cornish, Andrew M" w:date="2019-10-24T09:01:00Z"/>
                <w:rFonts w:ascii="Arial" w:hAnsi="Arial" w:cs="Arial"/>
              </w:rPr>
            </w:pPr>
            <w:ins w:id="380" w:author="Cornish, Andrew M" w:date="2019-10-24T09:01:00Z">
              <w:r w:rsidRPr="00331736">
                <w:rPr>
                  <w:rFonts w:ascii="Arial" w:hAnsi="Arial" w:cs="Arial"/>
                </w:rPr>
                <w:t>Rebecca Daniel</w:t>
              </w:r>
            </w:ins>
          </w:p>
          <w:p w14:paraId="11FEAD73" w14:textId="77777777" w:rsidR="0005677A" w:rsidRPr="00331736" w:rsidRDefault="0005677A" w:rsidP="0005677A">
            <w:pPr>
              <w:rPr>
                <w:ins w:id="381" w:author="Cornish, Andrew M" w:date="2019-10-24T09:01:00Z"/>
                <w:rFonts w:ascii="Arial" w:hAnsi="Arial" w:cs="Arial"/>
              </w:rPr>
            </w:pPr>
            <w:ins w:id="382" w:author="Cornish, Andrew M" w:date="2019-10-24T09:01:00Z">
              <w:r w:rsidRPr="00331736">
                <w:rPr>
                  <w:rFonts w:ascii="Arial" w:hAnsi="Arial" w:cs="Arial"/>
                </w:rPr>
                <w:t>Andrew Cornish</w:t>
              </w:r>
            </w:ins>
          </w:p>
          <w:p w14:paraId="7250C1E2" w14:textId="77777777" w:rsidR="0005677A" w:rsidRPr="00331736" w:rsidRDefault="0005677A" w:rsidP="0005677A">
            <w:pPr>
              <w:rPr>
                <w:ins w:id="383" w:author="Cornish, Andrew M" w:date="2019-10-24T09:01:00Z"/>
                <w:rFonts w:ascii="Arial" w:hAnsi="Arial" w:cs="Arial"/>
              </w:rPr>
            </w:pPr>
            <w:ins w:id="384" w:author="Cornish, Andrew M" w:date="2019-10-24T09:01:00Z">
              <w:r w:rsidRPr="00331736">
                <w:rPr>
                  <w:rFonts w:ascii="Arial" w:hAnsi="Arial" w:cs="Arial"/>
                </w:rPr>
                <w:t>Samuel Dunn</w:t>
              </w:r>
            </w:ins>
          </w:p>
          <w:p w14:paraId="077B91DB" w14:textId="1F2AE248" w:rsidR="0005677A" w:rsidRPr="00331736" w:rsidRDefault="0005677A" w:rsidP="0005677A">
            <w:pPr>
              <w:rPr>
                <w:ins w:id="385" w:author="Cornish, Andrew M" w:date="2019-10-24T09:01:00Z"/>
                <w:rFonts w:ascii="Arial" w:hAnsi="Arial" w:cs="Arial"/>
              </w:rPr>
            </w:pPr>
            <w:ins w:id="386" w:author="Cornish, Andrew M" w:date="2019-10-24T09:01:00Z">
              <w:r w:rsidRPr="00331736">
                <w:rPr>
                  <w:rFonts w:ascii="Arial" w:hAnsi="Arial" w:cs="Arial"/>
                </w:rPr>
                <w:t>Abdi Vicenciodelmoral</w:t>
              </w:r>
            </w:ins>
          </w:p>
        </w:tc>
        <w:tc>
          <w:tcPr>
            <w:tcW w:w="2607" w:type="dxa"/>
          </w:tcPr>
          <w:p w14:paraId="2A97291F" w14:textId="1EB45732" w:rsidR="0005677A" w:rsidRPr="00331736" w:rsidRDefault="0005677A" w:rsidP="00A30966">
            <w:pPr>
              <w:rPr>
                <w:ins w:id="387" w:author="Cornish, Andrew M" w:date="2019-10-24T09:01:00Z"/>
                <w:rFonts w:ascii="Arial" w:hAnsi="Arial" w:cs="Arial"/>
              </w:rPr>
            </w:pPr>
            <w:ins w:id="388" w:author="Cornish, Andrew M" w:date="2019-10-24T09:01:00Z">
              <w:r w:rsidRPr="00331736">
                <w:rPr>
                  <w:rFonts w:ascii="Arial" w:hAnsi="Arial" w:cs="Arial"/>
                </w:rPr>
                <w:t>Rough d</w:t>
              </w:r>
            </w:ins>
            <w:ins w:id="389" w:author="Cornish, Andrew M" w:date="2019-10-24T09:02:00Z">
              <w:r w:rsidRPr="00331736">
                <w:rPr>
                  <w:rFonts w:ascii="Arial" w:hAnsi="Arial" w:cs="Arial"/>
                </w:rPr>
                <w:t>raft</w:t>
              </w:r>
              <w:r w:rsidR="003C2D7A" w:rsidRPr="00331736">
                <w:rPr>
                  <w:rFonts w:ascii="Arial" w:hAnsi="Arial" w:cs="Arial"/>
                </w:rPr>
                <w:t xml:space="preserve">.  </w:t>
              </w:r>
            </w:ins>
            <w:ins w:id="390" w:author="Cornish, Andrew M" w:date="2019-10-24T09:03:00Z">
              <w:r w:rsidR="003C2D7A" w:rsidRPr="00331736">
                <w:rPr>
                  <w:rFonts w:ascii="Arial" w:hAnsi="Arial" w:cs="Arial"/>
                </w:rPr>
                <w:t xml:space="preserve">Diagrams and </w:t>
              </w:r>
              <w:r w:rsidR="000259B6" w:rsidRPr="00331736">
                <w:rPr>
                  <w:rFonts w:ascii="Arial" w:hAnsi="Arial" w:cs="Arial"/>
                </w:rPr>
                <w:t>other visual aids in work.</w:t>
              </w:r>
            </w:ins>
          </w:p>
        </w:tc>
        <w:tc>
          <w:tcPr>
            <w:tcW w:w="1851" w:type="dxa"/>
          </w:tcPr>
          <w:p w14:paraId="04114456" w14:textId="66EE889E" w:rsidR="0005677A" w:rsidRPr="00331736" w:rsidRDefault="00527F00" w:rsidP="00A36DDE">
            <w:pPr>
              <w:rPr>
                <w:ins w:id="391" w:author="Cornish, Andrew M" w:date="2019-10-24T09:01:00Z"/>
                <w:rFonts w:ascii="Arial" w:hAnsi="Arial" w:cs="Arial"/>
              </w:rPr>
            </w:pPr>
            <w:ins w:id="392" w:author="Cornish, Andrew M" w:date="2019-10-24T09:02:00Z">
              <w:r w:rsidRPr="00331736">
                <w:rPr>
                  <w:rFonts w:ascii="Arial" w:hAnsi="Arial" w:cs="Arial"/>
                </w:rPr>
                <w:t>21/10/19</w:t>
              </w:r>
            </w:ins>
          </w:p>
        </w:tc>
      </w:tr>
    </w:tbl>
    <w:p w14:paraId="1886630B" w14:textId="08FEF645" w:rsidR="00A30966" w:rsidRPr="00331736" w:rsidRDefault="00A30966" w:rsidP="00A30966">
      <w:pPr>
        <w:ind w:left="720"/>
        <w:rPr>
          <w:rFonts w:ascii="Arial" w:hAnsi="Arial" w:cs="Arial"/>
        </w:rPr>
      </w:pPr>
    </w:p>
    <w:p w14:paraId="383A7761" w14:textId="36029490" w:rsidR="00DB6AE1" w:rsidRPr="00331736" w:rsidRDefault="00DB6AE1" w:rsidP="00A30966">
      <w:pPr>
        <w:ind w:left="720"/>
        <w:rPr>
          <w:rFonts w:ascii="Arial" w:hAnsi="Arial" w:cs="Arial"/>
        </w:rPr>
      </w:pPr>
    </w:p>
    <w:p w14:paraId="5A23CB44" w14:textId="4D22EA37" w:rsidR="00962596" w:rsidRPr="00331736" w:rsidDel="006E1C40" w:rsidRDefault="00DB6AE1" w:rsidP="00A30966">
      <w:pPr>
        <w:ind w:left="720"/>
        <w:rPr>
          <w:del w:id="393" w:author="Cornish, Andrew M" w:date="2019-10-24T08:54:00Z"/>
          <w:rFonts w:ascii="Arial" w:hAnsi="Arial" w:cs="Arial"/>
          <w:i/>
          <w:iCs/>
        </w:rPr>
      </w:pPr>
      <w:del w:id="394" w:author="Cornish, Andrew M" w:date="2019-10-24T08:54:00Z">
        <w:r w:rsidRPr="00331736" w:rsidDel="006E1C40">
          <w:rPr>
            <w:rFonts w:ascii="Arial" w:hAnsi="Arial" w:cs="Arial"/>
            <w:i/>
            <w:iCs/>
          </w:rPr>
          <w:delText xml:space="preserve">&lt;In this template you will find text bounded by the “&lt;&gt;” symbols. This text appears in italics and is intended to provide explanations and guide you through the document. There are two types of comments in this document. </w:delText>
        </w:r>
      </w:del>
    </w:p>
    <w:p w14:paraId="308D1A13" w14:textId="39260BEB" w:rsidR="00962596" w:rsidRPr="00331736" w:rsidDel="006E1C40" w:rsidRDefault="00962596" w:rsidP="00A30966">
      <w:pPr>
        <w:ind w:left="720"/>
        <w:rPr>
          <w:del w:id="395" w:author="Cornish, Andrew M" w:date="2019-10-24T08:54:00Z"/>
          <w:rFonts w:ascii="Arial" w:hAnsi="Arial" w:cs="Arial"/>
          <w:i/>
          <w:iCs/>
        </w:rPr>
      </w:pPr>
      <w:del w:id="396" w:author="Cornish, Andrew M" w:date="2019-10-24T08:54:00Z">
        <w:r w:rsidRPr="00331736" w:rsidDel="006E1C40">
          <w:rPr>
            <w:rFonts w:ascii="Arial" w:hAnsi="Arial" w:cs="Arial"/>
            <w:i/>
            <w:iCs/>
          </w:rPr>
          <w:delText>&lt;</w:delText>
        </w:r>
        <w:r w:rsidR="00DB6AE1" w:rsidRPr="00331736" w:rsidDel="006E1C40">
          <w:rPr>
            <w:rFonts w:ascii="Arial" w:hAnsi="Arial" w:cs="Arial"/>
            <w:i/>
            <w:iCs/>
          </w:rPr>
          <w:delText xml:space="preserve">The </w:delText>
        </w:r>
        <w:r w:rsidRPr="00331736" w:rsidDel="006E1C40">
          <w:rPr>
            <w:rFonts w:ascii="Arial" w:hAnsi="Arial" w:cs="Arial"/>
            <w:i/>
            <w:iCs/>
          </w:rPr>
          <w:delText xml:space="preserve">first section of </w:delText>
        </w:r>
        <w:r w:rsidR="00DB6AE1" w:rsidRPr="00331736" w:rsidDel="006E1C40">
          <w:rPr>
            <w:rFonts w:ascii="Arial" w:hAnsi="Arial" w:cs="Arial"/>
            <w:i/>
            <w:iCs/>
          </w:rPr>
          <w:delText xml:space="preserve">comments are more general and apply to any SRS. </w:delText>
        </w:r>
        <w:r w:rsidRPr="00331736" w:rsidDel="006E1C40">
          <w:rPr>
            <w:rFonts w:ascii="Arial" w:hAnsi="Arial" w:cs="Arial"/>
            <w:i/>
            <w:iCs/>
          </w:rPr>
          <w:delText xml:space="preserve">“Describe the…” </w:delText>
        </w:r>
        <w:r w:rsidRPr="00331736" w:rsidDel="006E1C40">
          <w:rPr>
            <w:rFonts w:ascii="Arial" w:hAnsi="Arial" w:cs="Arial"/>
            <w:b/>
            <w:bCs/>
            <w:i/>
            <w:iCs/>
          </w:rPr>
          <w:delText>Course specific comments</w:delText>
        </w:r>
        <w:r w:rsidRPr="00331736" w:rsidDel="006E1C40">
          <w:rPr>
            <w:rFonts w:ascii="Arial" w:hAnsi="Arial" w:cs="Arial"/>
            <w:i/>
            <w:iCs/>
          </w:rPr>
          <w:delText xml:space="preserve"> in this section bold.</w:delText>
        </w:r>
      </w:del>
    </w:p>
    <w:p w14:paraId="7566DD24" w14:textId="493F6B95" w:rsidR="00962596" w:rsidRPr="00331736" w:rsidDel="006E1C40" w:rsidRDefault="00962596" w:rsidP="00A30966">
      <w:pPr>
        <w:ind w:left="720"/>
        <w:rPr>
          <w:del w:id="397" w:author="Cornish, Andrew M" w:date="2019-10-24T08:54:00Z"/>
          <w:rFonts w:ascii="Arial" w:hAnsi="Arial" w:cs="Arial"/>
          <w:i/>
          <w:iCs/>
        </w:rPr>
      </w:pPr>
      <w:del w:id="398" w:author="Cornish, Andrew M" w:date="2019-10-24T08:54:00Z">
        <w:r w:rsidRPr="00331736" w:rsidDel="006E1C40">
          <w:rPr>
            <w:rFonts w:ascii="Arial" w:hAnsi="Arial" w:cs="Arial"/>
            <w:i/>
            <w:iCs/>
          </w:rPr>
          <w:delText>TO DO: The comments after “TO DO:” are intended specifically for the course. &gt;</w:delText>
        </w:r>
      </w:del>
    </w:p>
    <w:p w14:paraId="1C0A275D" w14:textId="0C2471E7" w:rsidR="00DB6AE1" w:rsidRPr="00331736" w:rsidDel="006E1C40" w:rsidRDefault="00DB6AE1" w:rsidP="00A30966">
      <w:pPr>
        <w:ind w:left="720"/>
        <w:rPr>
          <w:del w:id="399" w:author="Cornish, Andrew M" w:date="2019-10-24T08:54:00Z"/>
          <w:rFonts w:ascii="Arial" w:hAnsi="Arial" w:cs="Arial"/>
          <w:i/>
          <w:iCs/>
        </w:rPr>
      </w:pPr>
      <w:del w:id="400" w:author="Cornish, Andrew M" w:date="2019-10-24T08:54:00Z">
        <w:r w:rsidRPr="00331736" w:rsidDel="006E1C40">
          <w:rPr>
            <w:rFonts w:ascii="Arial" w:hAnsi="Arial" w:cs="Arial"/>
            <w:i/>
            <w:iCs/>
          </w:rPr>
          <w:delText>Please make sure to delete all of the comments before submitting the document.&gt;</w:delText>
        </w:r>
      </w:del>
    </w:p>
    <w:p w14:paraId="2507EE63" w14:textId="53B43EFA" w:rsidR="00DB6AE1" w:rsidRPr="00331736" w:rsidRDefault="00DB6AE1" w:rsidP="00A30966">
      <w:pPr>
        <w:ind w:left="720"/>
        <w:rPr>
          <w:rFonts w:ascii="Arial" w:hAnsi="Arial" w:cs="Arial"/>
        </w:rPr>
      </w:pPr>
    </w:p>
    <w:p w14:paraId="091CB626" w14:textId="77777777" w:rsidR="00C703BF" w:rsidRPr="00331736" w:rsidRDefault="00C703BF" w:rsidP="00A30966">
      <w:pPr>
        <w:ind w:left="720"/>
        <w:rPr>
          <w:rFonts w:ascii="Arial" w:hAnsi="Arial" w:cs="Arial"/>
        </w:rPr>
        <w:sectPr w:rsidR="00C703BF" w:rsidRPr="00331736" w:rsidSect="00F30577">
          <w:headerReference w:type="default" r:id="rId12"/>
          <w:pgSz w:w="12240" w:h="15840"/>
          <w:pgMar w:top="1440" w:right="1440" w:bottom="1440" w:left="1440" w:header="720" w:footer="720" w:gutter="0"/>
          <w:pgNumType w:fmt="lowerRoman" w:start="1"/>
          <w:cols w:space="720"/>
          <w:titlePg/>
          <w:docGrid w:linePitch="360"/>
        </w:sectPr>
      </w:pPr>
    </w:p>
    <w:p w14:paraId="4F01882D" w14:textId="352AF83B" w:rsidR="00DB6AE1" w:rsidRPr="00331736" w:rsidRDefault="00962596" w:rsidP="00F05BEC">
      <w:pPr>
        <w:shd w:val="clear" w:color="auto" w:fill="4C4C4C"/>
        <w:ind w:left="720"/>
        <w:jc w:val="center"/>
        <w:rPr>
          <w:rFonts w:ascii="Arial" w:hAnsi="Arial" w:cs="Arial"/>
          <w:b/>
          <w:bCs/>
          <w:color w:val="FFFFFF" w:themeColor="background1"/>
          <w:sz w:val="36"/>
        </w:rPr>
      </w:pPr>
      <w:r w:rsidRPr="00331736">
        <w:rPr>
          <w:rFonts w:ascii="Arial" w:hAnsi="Arial" w:cs="Arial"/>
          <w:b/>
          <w:bCs/>
          <w:color w:val="FFFFFF" w:themeColor="background1"/>
          <w:sz w:val="36"/>
        </w:rPr>
        <w:lastRenderedPageBreak/>
        <w:t>1  Introduction</w:t>
      </w:r>
    </w:p>
    <w:p w14:paraId="43062E90" w14:textId="367910A1" w:rsidR="00DF66B2" w:rsidRPr="00331736" w:rsidRDefault="0076369D" w:rsidP="00DB6AE1">
      <w:pPr>
        <w:ind w:left="720"/>
        <w:rPr>
          <w:rFonts w:ascii="Arial" w:hAnsi="Arial" w:cs="Arial"/>
        </w:rPr>
      </w:pPr>
      <w:r w:rsidRPr="00331736">
        <w:rPr>
          <w:rFonts w:ascii="Arial" w:hAnsi="Arial" w:cs="Arial"/>
        </w:rPr>
        <w:t xml:space="preserve">  </w:t>
      </w:r>
      <w:r w:rsidR="00DF66B2" w:rsidRPr="00331736">
        <w:rPr>
          <w:rFonts w:ascii="Arial" w:hAnsi="Arial" w:cs="Arial"/>
        </w:rPr>
        <w:t xml:space="preserve">Section </w:t>
      </w:r>
      <w:del w:id="401" w:author="Cornish, Andrew M" w:date="2019-10-22T08:06:00Z">
        <w:r w:rsidR="00DF66B2" w:rsidRPr="00331736" w:rsidDel="003A5D49">
          <w:rPr>
            <w:rFonts w:ascii="Arial" w:hAnsi="Arial" w:cs="Arial"/>
          </w:rPr>
          <w:delText>one of the Software Requirements Specification (SRS) document</w:delText>
        </w:r>
      </w:del>
      <w:ins w:id="402" w:author="Cornish, Andrew M" w:date="2019-10-22T08:06:00Z">
        <w:r w:rsidR="003A5D49" w:rsidRPr="00331736">
          <w:rPr>
            <w:rFonts w:ascii="Arial" w:hAnsi="Arial" w:cs="Arial"/>
          </w:rPr>
          <w:t>one</w:t>
        </w:r>
      </w:ins>
      <w:r w:rsidR="00DF66B2" w:rsidRPr="00331736">
        <w:rPr>
          <w:rFonts w:ascii="Arial" w:hAnsi="Arial" w:cs="Arial"/>
        </w:rPr>
        <w:t xml:space="preserve"> provides the purpose </w:t>
      </w:r>
      <w:r w:rsidR="00293642" w:rsidRPr="00331736">
        <w:rPr>
          <w:rFonts w:ascii="Arial" w:hAnsi="Arial" w:cs="Arial"/>
        </w:rPr>
        <w:t xml:space="preserve">and scope </w:t>
      </w:r>
      <w:r w:rsidR="00DF66B2" w:rsidRPr="00331736">
        <w:rPr>
          <w:rFonts w:ascii="Arial" w:hAnsi="Arial" w:cs="Arial"/>
        </w:rPr>
        <w:t>of the document,</w:t>
      </w:r>
      <w:r w:rsidR="00293642" w:rsidRPr="00331736">
        <w:rPr>
          <w:rFonts w:ascii="Arial" w:hAnsi="Arial" w:cs="Arial"/>
        </w:rPr>
        <w:t xml:space="preserve"> the intended audience and general </w:t>
      </w:r>
      <w:r w:rsidR="00C62F48" w:rsidRPr="00331736">
        <w:rPr>
          <w:rFonts w:ascii="Arial" w:hAnsi="Arial" w:cs="Arial"/>
        </w:rPr>
        <w:t>structure</w:t>
      </w:r>
      <w:r w:rsidR="00293642" w:rsidRPr="00331736">
        <w:rPr>
          <w:rFonts w:ascii="Arial" w:hAnsi="Arial" w:cs="Arial"/>
        </w:rPr>
        <w:t xml:space="preserve">, acronyms and abbreviations use, </w:t>
      </w:r>
      <w:r w:rsidR="00C62F48" w:rsidRPr="00331736">
        <w:rPr>
          <w:rFonts w:ascii="Arial" w:hAnsi="Arial" w:cs="Arial"/>
        </w:rPr>
        <w:t xml:space="preserve">and a </w:t>
      </w:r>
      <w:r w:rsidR="00293642" w:rsidRPr="00331736">
        <w:rPr>
          <w:rFonts w:ascii="Arial" w:hAnsi="Arial" w:cs="Arial"/>
        </w:rPr>
        <w:t>general overview of the</w:t>
      </w:r>
      <w:r w:rsidR="00C62F48" w:rsidRPr="00331736">
        <w:rPr>
          <w:rFonts w:ascii="Arial" w:hAnsi="Arial" w:cs="Arial"/>
        </w:rPr>
        <w:t xml:space="preserve"> structure of the SRS.</w:t>
      </w:r>
    </w:p>
    <w:p w14:paraId="7701FB73" w14:textId="77777777" w:rsidR="00DB6AE1" w:rsidRPr="00331736" w:rsidRDefault="00DB6AE1" w:rsidP="00DB6AE1">
      <w:pPr>
        <w:ind w:left="720"/>
        <w:rPr>
          <w:rFonts w:ascii="Arial" w:hAnsi="Arial" w:cs="Arial"/>
          <w:b/>
          <w:bCs/>
        </w:rPr>
      </w:pPr>
      <w:r w:rsidRPr="00331736">
        <w:rPr>
          <w:rFonts w:ascii="Arial" w:hAnsi="Arial" w:cs="Arial"/>
          <w:b/>
          <w:bCs/>
        </w:rPr>
        <w:t>1.1</w:t>
      </w:r>
      <w:r w:rsidRPr="00331736">
        <w:rPr>
          <w:rFonts w:ascii="Arial" w:hAnsi="Arial" w:cs="Arial"/>
          <w:b/>
          <w:bCs/>
        </w:rPr>
        <w:tab/>
        <w:t xml:space="preserve">Document Purpose </w:t>
      </w:r>
    </w:p>
    <w:p w14:paraId="75FCB7C3" w14:textId="7270D0B8" w:rsidR="00DB6AE1" w:rsidRPr="00331736" w:rsidRDefault="00DB6AE1" w:rsidP="00DB6AE1">
      <w:pPr>
        <w:ind w:left="720"/>
        <w:rPr>
          <w:rFonts w:ascii="Arial" w:hAnsi="Arial" w:cs="Arial"/>
        </w:rPr>
      </w:pPr>
      <w:r w:rsidRPr="00331736">
        <w:rPr>
          <w:rFonts w:ascii="Arial" w:hAnsi="Arial" w:cs="Arial"/>
        </w:rPr>
        <w:t xml:space="preserve">The purpose of this document is to </w:t>
      </w:r>
      <w:r w:rsidR="000250F4" w:rsidRPr="00331736">
        <w:rPr>
          <w:rFonts w:ascii="Arial" w:hAnsi="Arial" w:cs="Arial"/>
        </w:rPr>
        <w:t>provide</w:t>
      </w:r>
      <w:r w:rsidRPr="00331736">
        <w:rPr>
          <w:rFonts w:ascii="Arial" w:hAnsi="Arial" w:cs="Arial"/>
        </w:rPr>
        <w:t xml:space="preserve"> a </w:t>
      </w:r>
      <w:r w:rsidR="002C4EEF" w:rsidRPr="00331736">
        <w:rPr>
          <w:rFonts w:ascii="Arial" w:hAnsi="Arial" w:cs="Arial"/>
        </w:rPr>
        <w:t>detailed software requirement</w:t>
      </w:r>
      <w:r w:rsidRPr="00331736">
        <w:rPr>
          <w:rFonts w:ascii="Arial" w:hAnsi="Arial" w:cs="Arial"/>
        </w:rPr>
        <w:t xml:space="preserve"> </w:t>
      </w:r>
      <w:r w:rsidR="002C4EEF" w:rsidRPr="00331736">
        <w:rPr>
          <w:rFonts w:ascii="Arial" w:hAnsi="Arial" w:cs="Arial"/>
        </w:rPr>
        <w:t>specification</w:t>
      </w:r>
      <w:r w:rsidRPr="00331736">
        <w:rPr>
          <w:rFonts w:ascii="Arial" w:hAnsi="Arial" w:cs="Arial"/>
        </w:rPr>
        <w:t xml:space="preserve"> (SRS) for the Python Onboarding For Incoming Students (POFIS)</w:t>
      </w:r>
      <w:r w:rsidR="00D342DB" w:rsidRPr="00331736">
        <w:rPr>
          <w:rFonts w:ascii="Arial" w:hAnsi="Arial" w:cs="Arial"/>
        </w:rPr>
        <w:t>, release number 1.0</w:t>
      </w:r>
      <w:r w:rsidRPr="00331736">
        <w:rPr>
          <w:rFonts w:ascii="Arial" w:hAnsi="Arial" w:cs="Arial"/>
        </w:rPr>
        <w:t>.</w:t>
      </w:r>
      <w:r w:rsidR="002C4EEF" w:rsidRPr="00331736">
        <w:rPr>
          <w:rFonts w:ascii="Arial" w:hAnsi="Arial" w:cs="Arial"/>
        </w:rPr>
        <w:t xml:space="preserve">  This document will detail the purpose</w:t>
      </w:r>
      <w:r w:rsidR="000250F4" w:rsidRPr="00331736">
        <w:rPr>
          <w:rFonts w:ascii="Arial" w:hAnsi="Arial" w:cs="Arial"/>
        </w:rPr>
        <w:t xml:space="preserve">, functionality, features and interface of POFIS.  It will also provide general system specifications for proper operation </w:t>
      </w:r>
      <w:r w:rsidR="00706ABC" w:rsidRPr="00331736">
        <w:rPr>
          <w:rFonts w:ascii="Arial" w:hAnsi="Arial" w:cs="Arial"/>
        </w:rPr>
        <w:t xml:space="preserve">and use </w:t>
      </w:r>
      <w:r w:rsidR="000250F4" w:rsidRPr="00331736">
        <w:rPr>
          <w:rFonts w:ascii="Arial" w:hAnsi="Arial" w:cs="Arial"/>
        </w:rPr>
        <w:t xml:space="preserve">of POFIS. </w:t>
      </w:r>
    </w:p>
    <w:p w14:paraId="2237FCA3" w14:textId="77777777" w:rsidR="000250F4" w:rsidRPr="00331736" w:rsidRDefault="000250F4" w:rsidP="00DB6AE1">
      <w:pPr>
        <w:ind w:left="720"/>
        <w:rPr>
          <w:rFonts w:ascii="Arial" w:hAnsi="Arial" w:cs="Arial"/>
        </w:rPr>
      </w:pPr>
    </w:p>
    <w:p w14:paraId="28DDB3B7" w14:textId="77777777" w:rsidR="00DB6AE1" w:rsidRPr="00331736" w:rsidRDefault="00DB6AE1" w:rsidP="00DB6AE1">
      <w:pPr>
        <w:ind w:left="720"/>
        <w:rPr>
          <w:rFonts w:ascii="Arial" w:hAnsi="Arial" w:cs="Arial"/>
          <w:b/>
          <w:bCs/>
        </w:rPr>
      </w:pPr>
      <w:r w:rsidRPr="00331736">
        <w:rPr>
          <w:rFonts w:ascii="Arial" w:hAnsi="Arial" w:cs="Arial"/>
          <w:b/>
          <w:bCs/>
        </w:rPr>
        <w:t>1.2</w:t>
      </w:r>
      <w:r w:rsidRPr="00331736">
        <w:rPr>
          <w:rFonts w:ascii="Arial" w:hAnsi="Arial" w:cs="Arial"/>
          <w:b/>
          <w:bCs/>
        </w:rPr>
        <w:tab/>
        <w:t>Product Scope</w:t>
      </w:r>
    </w:p>
    <w:p w14:paraId="0BC9D068" w14:textId="193DE9BE" w:rsidR="00D52FF7" w:rsidRPr="00331736" w:rsidRDefault="0014427B" w:rsidP="00DD3919">
      <w:pPr>
        <w:ind w:left="720"/>
        <w:rPr>
          <w:rFonts w:ascii="Arial" w:hAnsi="Arial" w:cs="Arial"/>
        </w:rPr>
      </w:pPr>
      <w:r w:rsidRPr="00331736">
        <w:rPr>
          <w:rFonts w:ascii="Arial" w:hAnsi="Arial" w:cs="Arial"/>
        </w:rPr>
        <w:t xml:space="preserve">  </w:t>
      </w:r>
      <w:r w:rsidR="00DD3919" w:rsidRPr="00331736">
        <w:rPr>
          <w:rFonts w:ascii="Arial" w:hAnsi="Arial" w:cs="Arial"/>
        </w:rPr>
        <w:t>The goal of the POFIS system is to help new students, that already have coding</w:t>
      </w:r>
      <w:r w:rsidR="00554B3B" w:rsidRPr="00331736">
        <w:rPr>
          <w:rFonts w:ascii="Arial" w:hAnsi="Arial" w:cs="Arial"/>
        </w:rPr>
        <w:t xml:space="preserve"> experience</w:t>
      </w:r>
      <w:r w:rsidR="00DD3919" w:rsidRPr="00331736">
        <w:rPr>
          <w:rFonts w:ascii="Arial" w:hAnsi="Arial" w:cs="Arial"/>
        </w:rPr>
        <w:t>, adjust to the intricacies of the Python language prior to attending certain courses at WSU-V</w:t>
      </w:r>
      <w:r w:rsidR="00554B3B" w:rsidRPr="00331736">
        <w:rPr>
          <w:rFonts w:ascii="Arial" w:hAnsi="Arial" w:cs="Arial"/>
        </w:rPr>
        <w:t xml:space="preserve"> which require use of the language</w:t>
      </w:r>
      <w:r w:rsidR="00DD3919" w:rsidRPr="00331736">
        <w:rPr>
          <w:rFonts w:ascii="Arial" w:hAnsi="Arial" w:cs="Arial"/>
        </w:rPr>
        <w:t xml:space="preserve">. </w:t>
      </w:r>
      <w:r w:rsidR="00D52FF7" w:rsidRPr="00331736">
        <w:rPr>
          <w:rFonts w:ascii="Arial" w:hAnsi="Arial" w:cs="Arial"/>
        </w:rPr>
        <w:t xml:space="preserve"> It is intended to not only assist students, but also to benefit instructors by providing a specific avenue to help students seeking assistance with basic questions regarding the language.  </w:t>
      </w:r>
    </w:p>
    <w:p w14:paraId="773CDDDC" w14:textId="595BB76A" w:rsidR="0014427B" w:rsidRPr="00331736" w:rsidDel="00387EC8" w:rsidRDefault="0014427B" w:rsidP="00DD3919">
      <w:pPr>
        <w:ind w:left="720"/>
        <w:rPr>
          <w:del w:id="403" w:author="Cornish, Andrew M" w:date="2019-10-24T09:34:00Z"/>
          <w:rFonts w:ascii="Arial" w:hAnsi="Arial" w:cs="Arial"/>
        </w:rPr>
      </w:pPr>
    </w:p>
    <w:p w14:paraId="3D22CA69" w14:textId="55B8611F" w:rsidR="0014427B" w:rsidRPr="00331736" w:rsidDel="00387EC8" w:rsidRDefault="0014427B" w:rsidP="00DD3919">
      <w:pPr>
        <w:ind w:left="720"/>
        <w:rPr>
          <w:del w:id="404" w:author="Cornish, Andrew M" w:date="2019-10-24T09:34:00Z"/>
          <w:rFonts w:ascii="Arial" w:hAnsi="Arial" w:cs="Arial"/>
        </w:rPr>
      </w:pPr>
      <w:del w:id="405" w:author="Cornish, Andrew M" w:date="2019-10-24T09:34:00Z">
        <w:r w:rsidRPr="00331736" w:rsidDel="00387EC8">
          <w:rPr>
            <w:rFonts w:ascii="Arial" w:hAnsi="Arial" w:cs="Arial"/>
            <w:highlight w:val="yellow"/>
          </w:rPr>
          <w:delText>-------------notes/ideas</w:delText>
        </w:r>
      </w:del>
    </w:p>
    <w:p w14:paraId="56D174F9" w14:textId="45EAA847" w:rsidR="00554B3B" w:rsidRPr="00331736" w:rsidDel="00387EC8" w:rsidRDefault="00D52FF7" w:rsidP="00DD3919">
      <w:pPr>
        <w:ind w:left="720"/>
        <w:rPr>
          <w:del w:id="406" w:author="Cornish, Andrew M" w:date="2019-10-24T09:34:00Z"/>
          <w:rFonts w:ascii="Arial" w:hAnsi="Arial" w:cs="Arial"/>
        </w:rPr>
      </w:pPr>
      <w:del w:id="407" w:author="Cornish, Andrew M" w:date="2019-10-24T09:34:00Z">
        <w:r w:rsidRPr="00331736" w:rsidDel="00387EC8">
          <w:rPr>
            <w:rFonts w:ascii="Arial" w:hAnsi="Arial" w:cs="Arial"/>
          </w:rPr>
          <w:delText xml:space="preserve">  Although it is intended to help the students and instructors, it is not intended to replace formal education.</w:delText>
        </w:r>
      </w:del>
    </w:p>
    <w:p w14:paraId="0E944618" w14:textId="45D3E91F" w:rsidR="00DB6AE1" w:rsidRPr="00331736" w:rsidDel="00387EC8" w:rsidRDefault="00732FF7" w:rsidP="00DD3919">
      <w:pPr>
        <w:ind w:left="720"/>
        <w:rPr>
          <w:del w:id="408" w:author="Cornish, Andrew M" w:date="2019-10-24T09:34:00Z"/>
          <w:rFonts w:ascii="Arial" w:hAnsi="Arial" w:cs="Arial"/>
        </w:rPr>
      </w:pPr>
      <w:del w:id="409" w:author="Cornish, Andrew M" w:date="2019-10-24T09:34:00Z">
        <w:r w:rsidRPr="00331736" w:rsidDel="00387EC8">
          <w:rPr>
            <w:rFonts w:ascii="Arial" w:hAnsi="Arial" w:cs="Arial"/>
          </w:rPr>
          <w:delText>topics will include, but not limited to</w:delText>
        </w:r>
        <w:r w:rsidR="00706ABC" w:rsidRPr="00331736" w:rsidDel="00387EC8">
          <w:rPr>
            <w:rFonts w:ascii="Arial" w:hAnsi="Arial" w:cs="Arial"/>
          </w:rPr>
          <w:delText xml:space="preserve">, styling, </w:delText>
        </w:r>
        <w:r w:rsidR="00DB6AE1" w:rsidRPr="00331736" w:rsidDel="00387EC8">
          <w:rPr>
            <w:rFonts w:ascii="Arial" w:hAnsi="Arial" w:cs="Arial"/>
          </w:rPr>
          <w:delText>syntax,</w:delText>
        </w:r>
        <w:r w:rsidR="00706ABC" w:rsidRPr="00331736" w:rsidDel="00387EC8">
          <w:rPr>
            <w:rFonts w:ascii="Arial" w:hAnsi="Arial" w:cs="Arial"/>
          </w:rPr>
          <w:delText xml:space="preserve"> conditions,</w:delText>
        </w:r>
        <w:r w:rsidR="00DB6AE1" w:rsidRPr="00331736" w:rsidDel="00387EC8">
          <w:rPr>
            <w:rFonts w:ascii="Arial" w:hAnsi="Arial" w:cs="Arial"/>
          </w:rPr>
          <w:delText xml:space="preserve"> functions, loops, </w:delText>
        </w:r>
        <w:r w:rsidR="00706ABC" w:rsidRPr="00331736" w:rsidDel="00387EC8">
          <w:rPr>
            <w:rFonts w:ascii="Arial" w:hAnsi="Arial" w:cs="Arial"/>
          </w:rPr>
          <w:delText xml:space="preserve">dictionaries, and </w:delText>
        </w:r>
        <w:r w:rsidR="00D52FF7" w:rsidRPr="00331736" w:rsidDel="00387EC8">
          <w:rPr>
            <w:rFonts w:ascii="Arial" w:hAnsi="Arial" w:cs="Arial"/>
          </w:rPr>
          <w:delText>classes.</w:delText>
        </w:r>
      </w:del>
    </w:p>
    <w:p w14:paraId="6951C5E2" w14:textId="26218BE5" w:rsidR="00DB6AE1" w:rsidRPr="00331736" w:rsidDel="00387EC8" w:rsidRDefault="00DB6AE1" w:rsidP="00DB6AE1">
      <w:pPr>
        <w:ind w:left="720"/>
        <w:rPr>
          <w:del w:id="410" w:author="Cornish, Andrew M" w:date="2019-10-24T09:34:00Z"/>
          <w:rFonts w:ascii="Arial" w:hAnsi="Arial" w:cs="Arial"/>
        </w:rPr>
      </w:pPr>
      <w:del w:id="411" w:author="Cornish, Andrew M" w:date="2019-10-24T09:34:00Z">
        <w:r w:rsidRPr="00331736" w:rsidDel="00387EC8">
          <w:rPr>
            <w:rFonts w:ascii="Arial" w:hAnsi="Arial" w:cs="Arial"/>
          </w:rPr>
          <w:delText xml:space="preserve">This will be presented with a searchable table of contents, code snippet examples, </w:delText>
        </w:r>
        <w:r w:rsidR="00D20325" w:rsidRPr="00331736" w:rsidDel="00387EC8">
          <w:rPr>
            <w:rFonts w:ascii="Arial" w:hAnsi="Arial" w:cs="Arial"/>
          </w:rPr>
          <w:delText>interactive</w:delText>
        </w:r>
        <w:r w:rsidRPr="00331736" w:rsidDel="00387EC8">
          <w:rPr>
            <w:rFonts w:ascii="Arial" w:hAnsi="Arial" w:cs="Arial"/>
          </w:rPr>
          <w:delText xml:space="preserve"> guided tutorials. </w:delText>
        </w:r>
      </w:del>
    </w:p>
    <w:p w14:paraId="75AD2F12" w14:textId="60015AB2" w:rsidR="00DB6AE1" w:rsidRPr="00331736" w:rsidDel="00387EC8" w:rsidRDefault="00DD3919" w:rsidP="00DB6AE1">
      <w:pPr>
        <w:ind w:left="720"/>
        <w:rPr>
          <w:del w:id="412" w:author="Cornish, Andrew M" w:date="2019-10-24T09:34:00Z"/>
          <w:rFonts w:ascii="Arial" w:hAnsi="Arial" w:cs="Arial"/>
        </w:rPr>
      </w:pPr>
      <w:del w:id="413" w:author="Cornish, Andrew M" w:date="2019-10-24T09:34:00Z">
        <w:r w:rsidRPr="00331736" w:rsidDel="00387EC8">
          <w:rPr>
            <w:rFonts w:ascii="Arial" w:hAnsi="Arial" w:cs="Arial"/>
          </w:rPr>
          <w:delText>The purpose of the POFIS system is to provide incoming students an informational introduction/refresher course on the Python high-level programming language</w:delText>
        </w:r>
      </w:del>
    </w:p>
    <w:p w14:paraId="54FA7810" w14:textId="5E7F6BE9" w:rsidR="00D20325" w:rsidRPr="00331736" w:rsidDel="00387EC8" w:rsidRDefault="00D20325" w:rsidP="00D20325">
      <w:pPr>
        <w:ind w:left="720"/>
        <w:rPr>
          <w:del w:id="414" w:author="Cornish, Andrew M" w:date="2019-10-24T09:34:00Z"/>
          <w:rFonts w:ascii="Arial" w:hAnsi="Arial" w:cs="Arial"/>
        </w:rPr>
      </w:pPr>
      <w:del w:id="415" w:author="Cornish, Andrew M" w:date="2019-10-24T09:34:00Z">
        <w:r w:rsidRPr="00331736" w:rsidDel="00387EC8">
          <w:rPr>
            <w:rFonts w:ascii="Arial" w:hAnsi="Arial" w:cs="Arial"/>
          </w:rPr>
          <w:delText xml:space="preserve">The motivation for this project is – the intended audience is current WSU students in Junior standing and higher. </w:delText>
        </w:r>
      </w:del>
    </w:p>
    <w:p w14:paraId="7C8D54C8" w14:textId="77777777" w:rsidR="00D20325" w:rsidRPr="00331736" w:rsidRDefault="00D20325">
      <w:pPr>
        <w:rPr>
          <w:rFonts w:ascii="Arial" w:hAnsi="Arial" w:cs="Arial"/>
        </w:rPr>
        <w:pPrChange w:id="416" w:author="Cornish, Andrew M" w:date="2019-10-24T09:34:00Z">
          <w:pPr>
            <w:ind w:left="720"/>
          </w:pPr>
        </w:pPrChange>
      </w:pPr>
    </w:p>
    <w:p w14:paraId="4711A263" w14:textId="2F741A7E" w:rsidR="00DB6AE1" w:rsidRPr="00331736" w:rsidRDefault="00DB6AE1" w:rsidP="0014427B">
      <w:pPr>
        <w:ind w:left="720"/>
        <w:rPr>
          <w:rFonts w:ascii="Arial" w:hAnsi="Arial" w:cs="Arial"/>
          <w:b/>
          <w:bCs/>
        </w:rPr>
      </w:pPr>
      <w:r w:rsidRPr="00331736">
        <w:rPr>
          <w:rFonts w:ascii="Arial" w:hAnsi="Arial" w:cs="Arial"/>
          <w:b/>
          <w:bCs/>
        </w:rPr>
        <w:t>1.3</w:t>
      </w:r>
      <w:r w:rsidRPr="00331736">
        <w:rPr>
          <w:rFonts w:ascii="Arial" w:hAnsi="Arial" w:cs="Arial"/>
          <w:b/>
          <w:bCs/>
        </w:rPr>
        <w:tab/>
        <w:t>Intended Audience and Document Overview</w:t>
      </w:r>
    </w:p>
    <w:p w14:paraId="280A8FAE" w14:textId="1DBA3586" w:rsidR="00D20325" w:rsidRPr="00331736" w:rsidRDefault="0014427B" w:rsidP="00D20325">
      <w:pPr>
        <w:ind w:left="720"/>
        <w:rPr>
          <w:rFonts w:ascii="Arial" w:hAnsi="Arial" w:cs="Arial"/>
        </w:rPr>
      </w:pPr>
      <w:r w:rsidRPr="00331736">
        <w:rPr>
          <w:rFonts w:ascii="Arial" w:hAnsi="Arial" w:cs="Arial"/>
        </w:rPr>
        <w:t xml:space="preserve">  </w:t>
      </w:r>
      <w:r w:rsidR="00DB6AE1" w:rsidRPr="00331736">
        <w:rPr>
          <w:rFonts w:ascii="Arial" w:hAnsi="Arial" w:cs="Arial"/>
        </w:rPr>
        <w:t xml:space="preserve">This document targets the core development team for POFIS and personnel responsible for evaluating the </w:t>
      </w:r>
      <w:r w:rsidR="00D20325" w:rsidRPr="00331736">
        <w:rPr>
          <w:rFonts w:ascii="Arial" w:hAnsi="Arial" w:cs="Arial"/>
        </w:rPr>
        <w:t>efficacy</w:t>
      </w:r>
      <w:r w:rsidR="00DB6AE1" w:rsidRPr="00331736">
        <w:rPr>
          <w:rFonts w:ascii="Arial" w:hAnsi="Arial" w:cs="Arial"/>
        </w:rPr>
        <w:t xml:space="preserve"> of POFIS. </w:t>
      </w:r>
      <w:r w:rsidR="00D20325" w:rsidRPr="00331736">
        <w:rPr>
          <w:rFonts w:ascii="Arial" w:hAnsi="Arial" w:cs="Arial"/>
        </w:rPr>
        <w:t xml:space="preserve"> </w:t>
      </w:r>
      <w:r w:rsidR="00DB6AE1" w:rsidRPr="00331736">
        <w:rPr>
          <w:rFonts w:ascii="Arial" w:hAnsi="Arial" w:cs="Arial"/>
        </w:rPr>
        <w:t>The evaluation personnel include Doctor Xinghui Zhao and any teaching assistants aiding her in grading student submissions.</w:t>
      </w:r>
    </w:p>
    <w:p w14:paraId="3C27B781" w14:textId="2FB52D0F" w:rsidR="00D20325" w:rsidRPr="00331736" w:rsidRDefault="0014427B" w:rsidP="00D20325">
      <w:pPr>
        <w:ind w:left="720"/>
        <w:rPr>
          <w:rFonts w:ascii="Arial" w:hAnsi="Arial" w:cs="Arial"/>
        </w:rPr>
      </w:pPr>
      <w:r w:rsidRPr="00331736">
        <w:rPr>
          <w:rFonts w:ascii="Arial" w:hAnsi="Arial" w:cs="Arial"/>
        </w:rPr>
        <w:t xml:space="preserve">  </w:t>
      </w:r>
      <w:r w:rsidR="00D20325" w:rsidRPr="00331736">
        <w:rPr>
          <w:rFonts w:ascii="Arial" w:hAnsi="Arial" w:cs="Arial"/>
        </w:rPr>
        <w:t>Th</w:t>
      </w:r>
      <w:r w:rsidR="008857ED" w:rsidRPr="00331736">
        <w:rPr>
          <w:rFonts w:ascii="Arial" w:hAnsi="Arial" w:cs="Arial"/>
        </w:rPr>
        <w:t>is document contains four sections and appendixes.  The current section is an overview of the SRS</w:t>
      </w:r>
      <w:r w:rsidR="00E37964" w:rsidRPr="00331736">
        <w:rPr>
          <w:rFonts w:ascii="Arial" w:hAnsi="Arial" w:cs="Arial"/>
        </w:rPr>
        <w:t xml:space="preserve"> </w:t>
      </w:r>
      <w:r w:rsidR="00A33C2C" w:rsidRPr="00331736">
        <w:rPr>
          <w:rFonts w:ascii="Arial" w:hAnsi="Arial" w:cs="Arial"/>
        </w:rPr>
        <w:t>and system</w:t>
      </w:r>
      <w:r w:rsidR="008857ED" w:rsidRPr="00331736">
        <w:rPr>
          <w:rFonts w:ascii="Arial" w:hAnsi="Arial" w:cs="Arial"/>
        </w:rPr>
        <w:t xml:space="preserve">.  Section two provides </w:t>
      </w:r>
      <w:r w:rsidR="00A33C2C" w:rsidRPr="00331736">
        <w:rPr>
          <w:rFonts w:ascii="Arial" w:hAnsi="Arial" w:cs="Arial"/>
        </w:rPr>
        <w:t>general descriptions</w:t>
      </w:r>
      <w:r w:rsidR="008857ED" w:rsidRPr="00331736">
        <w:rPr>
          <w:rFonts w:ascii="Arial" w:hAnsi="Arial" w:cs="Arial"/>
        </w:rPr>
        <w:t xml:space="preserve"> of the system, functionality</w:t>
      </w:r>
      <w:r w:rsidR="00A33C2C" w:rsidRPr="00331736">
        <w:rPr>
          <w:rFonts w:ascii="Arial" w:hAnsi="Arial" w:cs="Arial"/>
        </w:rPr>
        <w:t>, constraints and operating environment.  Section three provides specific requirements and details for the interfaces along with behavior and functional requirements.  Section four specifies the non-functional requirements such as performance and security.</w:t>
      </w:r>
    </w:p>
    <w:p w14:paraId="50AEC8D8" w14:textId="77777777" w:rsidR="00DB6AE1" w:rsidRPr="00331736" w:rsidRDefault="00DB6AE1" w:rsidP="00DB6AE1">
      <w:pPr>
        <w:ind w:left="720"/>
        <w:rPr>
          <w:rFonts w:ascii="Arial" w:hAnsi="Arial" w:cs="Arial"/>
        </w:rPr>
      </w:pPr>
    </w:p>
    <w:p w14:paraId="5C5BF416" w14:textId="5743BDA9" w:rsidR="00DB6AE1" w:rsidRPr="00331736" w:rsidRDefault="00DB6AE1" w:rsidP="00DB6AE1">
      <w:pPr>
        <w:ind w:left="720"/>
        <w:rPr>
          <w:ins w:id="417" w:author="Andrew Cornish" w:date="2019-10-23T14:21:00Z"/>
          <w:rFonts w:ascii="Arial" w:hAnsi="Arial" w:cs="Arial"/>
          <w:b/>
          <w:bCs/>
        </w:rPr>
      </w:pPr>
      <w:r w:rsidRPr="00331736">
        <w:rPr>
          <w:rFonts w:ascii="Arial" w:hAnsi="Arial" w:cs="Arial"/>
          <w:b/>
          <w:bCs/>
        </w:rPr>
        <w:t>1.4</w:t>
      </w:r>
      <w:r w:rsidRPr="00331736">
        <w:rPr>
          <w:rFonts w:ascii="Arial" w:hAnsi="Arial" w:cs="Arial"/>
          <w:b/>
          <w:bCs/>
        </w:rPr>
        <w:tab/>
        <w:t>Definitions, Acronyms and Abbreviations</w:t>
      </w:r>
    </w:p>
    <w:p w14:paraId="5CCFE837" w14:textId="74BDB01D" w:rsidR="00EF70E4" w:rsidRPr="00331736" w:rsidRDefault="00EF70E4" w:rsidP="00DB6AE1">
      <w:pPr>
        <w:ind w:left="720"/>
        <w:rPr>
          <w:rFonts w:ascii="Arial" w:hAnsi="Arial" w:cs="Arial"/>
          <w:rPrChange w:id="418" w:author="Cornish, Andrew M" w:date="2019-10-24T09:58:00Z">
            <w:rPr>
              <w:rFonts w:ascii="Arial" w:hAnsi="Arial" w:cs="Arial"/>
              <w:b/>
              <w:bCs/>
            </w:rPr>
          </w:rPrChange>
        </w:rPr>
      </w:pPr>
      <w:ins w:id="419" w:author="Andrew Cornish" w:date="2019-10-23T14:21:00Z">
        <w:r w:rsidRPr="00331736">
          <w:rPr>
            <w:rFonts w:ascii="Arial" w:hAnsi="Arial" w:cs="Arial"/>
            <w:rPrChange w:id="420" w:author="Cornish, Andrew M" w:date="2019-10-24T09:58:00Z">
              <w:rPr>
                <w:rFonts w:ascii="Arial" w:hAnsi="Arial" w:cs="Arial"/>
                <w:b/>
                <w:bCs/>
              </w:rPr>
            </w:rPrChange>
          </w:rPr>
          <w:t>PII</w:t>
        </w:r>
      </w:ins>
      <w:ins w:id="421" w:author="Andrew Cornish" w:date="2019-10-23T14:22:00Z">
        <w:r w:rsidRPr="00331736">
          <w:rPr>
            <w:rFonts w:ascii="Arial" w:hAnsi="Arial" w:cs="Arial"/>
          </w:rPr>
          <w:t xml:space="preserve"> – Personally Identifiable Information</w:t>
        </w:r>
      </w:ins>
    </w:p>
    <w:p w14:paraId="4EAFE63A" w14:textId="6DD396AB" w:rsidR="00DB6AE1" w:rsidRPr="00331736" w:rsidRDefault="00DB6AE1" w:rsidP="00DB6AE1">
      <w:pPr>
        <w:ind w:left="720"/>
        <w:rPr>
          <w:ins w:id="422" w:author="Cornish, Andrew M" w:date="2019-10-24T09:42:00Z"/>
          <w:rFonts w:ascii="Arial" w:hAnsi="Arial" w:cs="Arial"/>
        </w:rPr>
      </w:pPr>
      <w:r w:rsidRPr="00331736">
        <w:rPr>
          <w:rFonts w:ascii="Arial" w:hAnsi="Arial" w:cs="Arial"/>
        </w:rPr>
        <w:t>POFIS – Presidents of Future Industry Standards</w:t>
      </w:r>
    </w:p>
    <w:p w14:paraId="69481807" w14:textId="0BE2E6CE" w:rsidR="00CA225C" w:rsidRPr="00331736" w:rsidRDefault="00CA225C" w:rsidP="00DB6AE1">
      <w:pPr>
        <w:ind w:left="720"/>
        <w:rPr>
          <w:rFonts w:ascii="Arial" w:hAnsi="Arial" w:cs="Arial"/>
        </w:rPr>
      </w:pPr>
      <w:ins w:id="423" w:author="Cornish, Andrew M" w:date="2019-10-24T09:42:00Z">
        <w:r w:rsidRPr="00331736">
          <w:rPr>
            <w:rFonts w:ascii="Arial" w:hAnsi="Arial" w:cs="Arial"/>
          </w:rPr>
          <w:t>Pre-Reqs – Prerequisites</w:t>
        </w:r>
      </w:ins>
    </w:p>
    <w:p w14:paraId="4D203109" w14:textId="52305234" w:rsidR="00DB6AE1" w:rsidRPr="00331736" w:rsidRDefault="00DB6AE1" w:rsidP="00DB6AE1">
      <w:pPr>
        <w:ind w:left="720"/>
        <w:rPr>
          <w:rFonts w:ascii="Arial" w:hAnsi="Arial" w:cs="Arial"/>
        </w:rPr>
      </w:pPr>
      <w:r w:rsidRPr="00331736">
        <w:rPr>
          <w:rFonts w:ascii="Arial" w:hAnsi="Arial" w:cs="Arial"/>
        </w:rPr>
        <w:t>SRS – Software Requirements Specification</w:t>
      </w:r>
    </w:p>
    <w:p w14:paraId="0B99893E" w14:textId="1933EDAE" w:rsidR="00A07FC4" w:rsidRPr="00331736" w:rsidRDefault="00A07FC4" w:rsidP="00DB6AE1">
      <w:pPr>
        <w:ind w:left="720"/>
        <w:rPr>
          <w:rFonts w:ascii="Arial" w:hAnsi="Arial" w:cs="Arial"/>
        </w:rPr>
      </w:pPr>
      <w:r w:rsidRPr="00331736">
        <w:rPr>
          <w:rFonts w:ascii="Arial" w:hAnsi="Arial" w:cs="Arial"/>
        </w:rPr>
        <w:t>WSGI - Web Server Gateway Interface</w:t>
      </w:r>
    </w:p>
    <w:p w14:paraId="7CDBB6B2" w14:textId="7A0710CD" w:rsidR="00496458" w:rsidRPr="00331736" w:rsidRDefault="00496458" w:rsidP="00DB6AE1">
      <w:pPr>
        <w:ind w:left="720"/>
        <w:rPr>
          <w:rFonts w:ascii="Arial" w:hAnsi="Arial" w:cs="Arial"/>
        </w:rPr>
      </w:pPr>
      <w:r w:rsidRPr="00331736">
        <w:rPr>
          <w:rFonts w:ascii="Arial" w:hAnsi="Arial" w:cs="Arial"/>
        </w:rPr>
        <w:t>WSU-V – Washington State University, Vancouver</w:t>
      </w:r>
    </w:p>
    <w:p w14:paraId="67060AAC" w14:textId="187A8295" w:rsidR="00DB6AE1" w:rsidRPr="00331736" w:rsidDel="00387EC8" w:rsidRDefault="00DB6AE1" w:rsidP="00DB6AE1">
      <w:pPr>
        <w:ind w:left="720"/>
        <w:rPr>
          <w:del w:id="424" w:author="Cornish, Andrew M" w:date="2019-10-24T09:34:00Z"/>
          <w:rFonts w:ascii="Arial" w:hAnsi="Arial" w:cs="Arial"/>
        </w:rPr>
      </w:pPr>
      <w:del w:id="425" w:author="Cornish, Andrew M" w:date="2019-10-24T09:34:00Z">
        <w:r w:rsidRPr="00331736" w:rsidDel="00387EC8">
          <w:rPr>
            <w:rFonts w:ascii="Arial" w:hAnsi="Arial" w:cs="Arial"/>
            <w:highlight w:val="yellow"/>
          </w:rPr>
          <w:lastRenderedPageBreak/>
          <w:delText>&lt;INSERT ANY ADDITIONAL ACRONYMS LATER&gt;</w:delText>
        </w:r>
      </w:del>
    </w:p>
    <w:p w14:paraId="0A45791C" w14:textId="77777777" w:rsidR="0014427B" w:rsidRPr="00331736" w:rsidRDefault="0014427B" w:rsidP="00DB6AE1">
      <w:pPr>
        <w:ind w:left="720"/>
        <w:rPr>
          <w:rFonts w:ascii="Arial" w:hAnsi="Arial" w:cs="Arial"/>
          <w:b/>
          <w:bCs/>
        </w:rPr>
      </w:pPr>
    </w:p>
    <w:p w14:paraId="6DD4519B" w14:textId="4B11F088" w:rsidR="00DB6AE1" w:rsidRPr="00331736" w:rsidRDefault="00DB6AE1" w:rsidP="00DB6AE1">
      <w:pPr>
        <w:ind w:left="720"/>
        <w:rPr>
          <w:rFonts w:ascii="Arial" w:hAnsi="Arial" w:cs="Arial"/>
          <w:b/>
          <w:bCs/>
        </w:rPr>
      </w:pPr>
      <w:r w:rsidRPr="00331736">
        <w:rPr>
          <w:rFonts w:ascii="Arial" w:hAnsi="Arial" w:cs="Arial"/>
          <w:b/>
          <w:bCs/>
        </w:rPr>
        <w:t>1.5</w:t>
      </w:r>
      <w:r w:rsidRPr="00331736">
        <w:rPr>
          <w:rFonts w:ascii="Arial" w:hAnsi="Arial" w:cs="Arial"/>
          <w:b/>
          <w:bCs/>
        </w:rPr>
        <w:tab/>
        <w:t>Document Conventions</w:t>
      </w:r>
    </w:p>
    <w:p w14:paraId="4B12413D" w14:textId="7EABB9FA" w:rsidR="00DB6AE1" w:rsidRPr="00331736" w:rsidRDefault="0014427B" w:rsidP="00BC2D58">
      <w:pPr>
        <w:ind w:left="720"/>
        <w:rPr>
          <w:rFonts w:ascii="Arial" w:hAnsi="Arial" w:cs="Arial"/>
        </w:rPr>
      </w:pPr>
      <w:r w:rsidRPr="00331736">
        <w:rPr>
          <w:rFonts w:ascii="Arial" w:hAnsi="Arial" w:cs="Arial"/>
        </w:rPr>
        <w:t xml:space="preserve">  </w:t>
      </w:r>
      <w:r w:rsidR="00BC2D58" w:rsidRPr="00331736">
        <w:rPr>
          <w:rFonts w:ascii="Arial" w:hAnsi="Arial" w:cs="Arial"/>
        </w:rPr>
        <w:t>This document follows the IEEE formatting requirements.  The document is single spaced with 1” margins.  Arial font is used throughout the document.  The main text is size 11, while section titles are size 18 and sub-section titles are size 14.  Comments</w:t>
      </w:r>
      <w:r w:rsidR="006A393C" w:rsidRPr="00331736">
        <w:rPr>
          <w:rFonts w:ascii="Arial" w:hAnsi="Arial" w:cs="Arial"/>
        </w:rPr>
        <w:t xml:space="preserve"> and header information</w:t>
      </w:r>
      <w:r w:rsidR="00BC2D58" w:rsidRPr="00331736">
        <w:rPr>
          <w:rFonts w:ascii="Arial" w:hAnsi="Arial" w:cs="Arial"/>
        </w:rPr>
        <w:t xml:space="preserve"> are italicized. </w:t>
      </w:r>
    </w:p>
    <w:p w14:paraId="1666CA1D" w14:textId="77777777" w:rsidR="0014427B" w:rsidRPr="00331736" w:rsidRDefault="0014427B" w:rsidP="0014427B">
      <w:pPr>
        <w:ind w:left="720"/>
        <w:rPr>
          <w:rFonts w:ascii="Arial" w:hAnsi="Arial" w:cs="Arial"/>
          <w:b/>
          <w:bCs/>
        </w:rPr>
      </w:pPr>
    </w:p>
    <w:p w14:paraId="7466E293" w14:textId="2643E9A3" w:rsidR="0014427B" w:rsidRPr="00331736" w:rsidRDefault="0014427B" w:rsidP="0014427B">
      <w:pPr>
        <w:ind w:left="720"/>
        <w:rPr>
          <w:rFonts w:ascii="Arial" w:hAnsi="Arial" w:cs="Arial"/>
          <w:b/>
          <w:bCs/>
        </w:rPr>
      </w:pPr>
      <w:r w:rsidRPr="00331736">
        <w:rPr>
          <w:rFonts w:ascii="Arial" w:hAnsi="Arial" w:cs="Arial"/>
          <w:b/>
          <w:bCs/>
        </w:rPr>
        <w:t>1.6</w:t>
      </w:r>
      <w:r w:rsidRPr="00331736">
        <w:rPr>
          <w:rFonts w:ascii="Arial" w:hAnsi="Arial" w:cs="Arial"/>
          <w:b/>
          <w:bCs/>
        </w:rPr>
        <w:tab/>
        <w:t>References and Acknowledgments</w:t>
      </w:r>
    </w:p>
    <w:p w14:paraId="2A0F0476" w14:textId="3B58DF2E" w:rsidR="0014427B" w:rsidRPr="00331736" w:rsidDel="00472247" w:rsidRDefault="0014427B" w:rsidP="0014427B">
      <w:pPr>
        <w:ind w:left="720"/>
        <w:rPr>
          <w:del w:id="426" w:author="Cornish, Andrew M" w:date="2019-10-24T09:33:00Z"/>
          <w:rFonts w:ascii="Arial" w:hAnsi="Arial" w:cs="Arial"/>
          <w:i/>
          <w:iCs/>
        </w:rPr>
      </w:pPr>
      <w:del w:id="427" w:author="Cornish, Andrew M" w:date="2019-10-24T09:33:00Z">
        <w:r w:rsidRPr="00331736" w:rsidDel="00472247">
          <w:rPr>
            <w:rFonts w:ascii="Arial" w:hAnsi="Arial" w:cs="Arial"/>
            <w:i/>
            <w:iCs/>
          </w:rPr>
          <w:delText xml:space="preserve">&lt;List any other documents or Web addresses to which this SRS refers. These may include user interface style guides, contracts, standards, system requirements specifications, use case documents, or a vision and scope document. </w:delText>
        </w:r>
      </w:del>
    </w:p>
    <w:p w14:paraId="2B2C8960" w14:textId="1B282241" w:rsidR="00030A50" w:rsidRPr="00331736" w:rsidRDefault="0014427B" w:rsidP="0014427B">
      <w:pPr>
        <w:ind w:left="720"/>
        <w:rPr>
          <w:ins w:id="428" w:author="Cornish, Andrew M" w:date="2019-10-24T09:28:00Z"/>
          <w:rFonts w:ascii="Arial" w:hAnsi="Arial" w:cs="Arial"/>
        </w:rPr>
      </w:pPr>
      <w:del w:id="429" w:author="Cornish, Andrew M" w:date="2019-10-24T09:33:00Z">
        <w:r w:rsidRPr="00331736" w:rsidDel="00472247">
          <w:rPr>
            <w:rFonts w:ascii="Arial" w:hAnsi="Arial" w:cs="Arial"/>
            <w:i/>
            <w:iCs/>
          </w:rPr>
          <w:delText>TO DO: Use the standard IEEE citation guide (attached) for this section.&gt;</w:delText>
        </w:r>
      </w:del>
      <w:ins w:id="430" w:author="Cornish, Andrew M" w:date="2019-10-24T09:15:00Z">
        <w:r w:rsidR="00030A50" w:rsidRPr="00331736">
          <w:rPr>
            <w:rFonts w:ascii="Arial" w:hAnsi="Arial" w:cs="Arial"/>
            <w:i/>
            <w:iCs/>
            <w:rPrChange w:id="431" w:author="Cornish, Andrew M" w:date="2019-10-24T09:58:00Z">
              <w:rPr>
                <w:rFonts w:ascii="Arial" w:hAnsi="Arial" w:cs="Arial"/>
              </w:rPr>
            </w:rPrChange>
          </w:rPr>
          <w:t xml:space="preserve">IEEE Guide </w:t>
        </w:r>
      </w:ins>
      <w:ins w:id="432" w:author="Cornish, Andrew M" w:date="2019-10-24T09:31:00Z">
        <w:r w:rsidR="00362911" w:rsidRPr="00331736">
          <w:rPr>
            <w:rFonts w:ascii="Arial" w:hAnsi="Arial" w:cs="Arial"/>
            <w:i/>
            <w:iCs/>
          </w:rPr>
          <w:t>to</w:t>
        </w:r>
      </w:ins>
      <w:ins w:id="433" w:author="Cornish, Andrew M" w:date="2019-10-24T09:15:00Z">
        <w:r w:rsidR="00030A50" w:rsidRPr="00331736">
          <w:rPr>
            <w:rFonts w:ascii="Arial" w:hAnsi="Arial" w:cs="Arial"/>
            <w:i/>
            <w:iCs/>
            <w:rPrChange w:id="434" w:author="Cornish, Andrew M" w:date="2019-10-24T09:58:00Z">
              <w:rPr>
                <w:rFonts w:ascii="Arial" w:hAnsi="Arial" w:cs="Arial"/>
              </w:rPr>
            </w:rPrChange>
          </w:rPr>
          <w:t xml:space="preserve"> Software Requirements Specifications</w:t>
        </w:r>
        <w:r w:rsidR="00030A50" w:rsidRPr="00331736">
          <w:rPr>
            <w:rFonts w:ascii="Arial" w:hAnsi="Arial" w:cs="Arial"/>
          </w:rPr>
          <w:t>,</w:t>
        </w:r>
      </w:ins>
      <w:ins w:id="435" w:author="Cornish, Andrew M" w:date="2019-10-24T09:29:00Z">
        <w:r w:rsidR="000E3F48" w:rsidRPr="00331736">
          <w:rPr>
            <w:rFonts w:ascii="Arial" w:hAnsi="Arial" w:cs="Arial"/>
          </w:rPr>
          <w:t xml:space="preserve"> 1st ed</w:t>
        </w:r>
      </w:ins>
      <w:ins w:id="436" w:author="Cornish, Andrew M" w:date="2019-10-24T09:30:00Z">
        <w:r w:rsidR="000E3F48" w:rsidRPr="00331736">
          <w:rPr>
            <w:rFonts w:ascii="Arial" w:hAnsi="Arial" w:cs="Arial"/>
          </w:rPr>
          <w:t xml:space="preserve">., </w:t>
        </w:r>
      </w:ins>
      <w:ins w:id="437" w:author="Cornish, Andrew M" w:date="2019-10-24T09:32:00Z">
        <w:r w:rsidR="009F427C" w:rsidRPr="00331736">
          <w:rPr>
            <w:rFonts w:ascii="Arial" w:hAnsi="Arial" w:cs="Arial"/>
          </w:rPr>
          <w:t>The Institute of Electrical and Electronics Engin</w:t>
        </w:r>
      </w:ins>
      <w:ins w:id="438" w:author="Cornish, Andrew M" w:date="2019-10-24T09:33:00Z">
        <w:r w:rsidR="009F427C" w:rsidRPr="00331736">
          <w:rPr>
            <w:rFonts w:ascii="Arial" w:hAnsi="Arial" w:cs="Arial"/>
          </w:rPr>
          <w:t>eers, Inc</w:t>
        </w:r>
        <w:r w:rsidR="00913C7A" w:rsidRPr="00331736">
          <w:rPr>
            <w:rFonts w:ascii="Arial" w:hAnsi="Arial" w:cs="Arial"/>
          </w:rPr>
          <w:t>, New York, NY, 1984,</w:t>
        </w:r>
      </w:ins>
      <w:ins w:id="439" w:author="Cornish, Andrew M" w:date="2019-10-24T09:15:00Z">
        <w:r w:rsidR="00030A50" w:rsidRPr="00331736">
          <w:rPr>
            <w:rFonts w:ascii="Arial" w:hAnsi="Arial" w:cs="Arial"/>
          </w:rPr>
          <w:t xml:space="preserve"> pp.1-26</w:t>
        </w:r>
      </w:ins>
    </w:p>
    <w:p w14:paraId="1D89E31F" w14:textId="4EC9DA4F" w:rsidR="00E106F1" w:rsidRPr="00331736" w:rsidDel="00472247" w:rsidRDefault="00E106F1" w:rsidP="0014427B">
      <w:pPr>
        <w:ind w:left="720"/>
        <w:rPr>
          <w:del w:id="440" w:author="Cornish, Andrew M" w:date="2019-10-24T09:33:00Z"/>
          <w:rFonts w:ascii="Arial" w:hAnsi="Arial" w:cs="Arial"/>
          <w:rPrChange w:id="441" w:author="Cornish, Andrew M" w:date="2019-10-24T09:58:00Z">
            <w:rPr>
              <w:del w:id="442" w:author="Cornish, Andrew M" w:date="2019-10-24T09:33:00Z"/>
              <w:rFonts w:ascii="Arial" w:hAnsi="Arial" w:cs="Arial"/>
              <w:i/>
              <w:iCs/>
            </w:rPr>
          </w:rPrChange>
        </w:rPr>
      </w:pPr>
    </w:p>
    <w:p w14:paraId="103136DA" w14:textId="472B422D" w:rsidR="0014427B" w:rsidRPr="00331736" w:rsidDel="00472247" w:rsidRDefault="0014427B" w:rsidP="0014427B">
      <w:pPr>
        <w:ind w:left="720"/>
        <w:rPr>
          <w:del w:id="443" w:author="Cornish, Andrew M" w:date="2019-10-24T09:33:00Z"/>
          <w:rFonts w:ascii="Arial" w:hAnsi="Arial" w:cs="Arial"/>
        </w:rPr>
      </w:pPr>
      <w:del w:id="444" w:author="Cornish, Andrew M" w:date="2019-10-24T09:06:00Z">
        <w:r w:rsidRPr="00331736" w:rsidDel="002454FC">
          <w:rPr>
            <w:rFonts w:ascii="Arial" w:hAnsi="Arial" w:cs="Arial"/>
          </w:rPr>
          <w:delText>This is not applicable because this document is not providing any external links</w:delText>
        </w:r>
      </w:del>
      <w:del w:id="445" w:author="Cornish, Andrew M" w:date="2019-10-24T09:33:00Z">
        <w:r w:rsidRPr="00331736" w:rsidDel="00472247">
          <w:rPr>
            <w:rFonts w:ascii="Arial" w:hAnsi="Arial" w:cs="Arial"/>
          </w:rPr>
          <w:delText>.</w:delText>
        </w:r>
      </w:del>
    </w:p>
    <w:p w14:paraId="165DA079" w14:textId="77777777" w:rsidR="00DB6AE1" w:rsidRPr="00331736" w:rsidRDefault="00DB6AE1">
      <w:pPr>
        <w:rPr>
          <w:rFonts w:ascii="Arial" w:hAnsi="Arial" w:cs="Arial"/>
        </w:rPr>
        <w:pPrChange w:id="446" w:author="Cornish, Andrew M" w:date="2019-10-24T09:33:00Z">
          <w:pPr>
            <w:ind w:left="720"/>
          </w:pPr>
        </w:pPrChange>
      </w:pPr>
    </w:p>
    <w:p w14:paraId="14F0F26C" w14:textId="7A90DE04" w:rsidR="00DB6AE1" w:rsidRPr="00331736" w:rsidRDefault="00DB6AE1">
      <w:pPr>
        <w:rPr>
          <w:rFonts w:ascii="Arial" w:hAnsi="Arial" w:cs="Arial"/>
        </w:rPr>
      </w:pPr>
      <w:r w:rsidRPr="00331736">
        <w:rPr>
          <w:rFonts w:ascii="Arial" w:hAnsi="Arial" w:cs="Arial"/>
        </w:rPr>
        <w:br w:type="page"/>
      </w:r>
    </w:p>
    <w:p w14:paraId="75877231" w14:textId="51EA7CB5" w:rsidR="00DB6AE1" w:rsidRPr="00331736" w:rsidRDefault="00DB6AE1" w:rsidP="00940534">
      <w:pPr>
        <w:shd w:val="clear" w:color="auto" w:fill="4C4C4C"/>
        <w:ind w:left="720"/>
        <w:jc w:val="center"/>
        <w:rPr>
          <w:rFonts w:ascii="Arial" w:hAnsi="Arial" w:cs="Arial"/>
          <w:b/>
          <w:bCs/>
          <w:color w:val="FFFFFF" w:themeColor="background1"/>
          <w:sz w:val="36"/>
        </w:rPr>
      </w:pPr>
      <w:r w:rsidRPr="00331736">
        <w:rPr>
          <w:rFonts w:ascii="Arial" w:hAnsi="Arial" w:cs="Arial"/>
          <w:b/>
          <w:bCs/>
          <w:color w:val="FFFFFF" w:themeColor="background1"/>
          <w:sz w:val="36"/>
        </w:rPr>
        <w:lastRenderedPageBreak/>
        <w:t>2</w:t>
      </w:r>
      <w:r w:rsidR="00940534" w:rsidRPr="00331736">
        <w:rPr>
          <w:rFonts w:ascii="Arial" w:hAnsi="Arial" w:cs="Arial"/>
          <w:b/>
          <w:bCs/>
          <w:color w:val="FFFFFF" w:themeColor="background1"/>
          <w:sz w:val="36"/>
        </w:rPr>
        <w:t xml:space="preserve">  </w:t>
      </w:r>
      <w:r w:rsidRPr="00331736">
        <w:rPr>
          <w:rFonts w:ascii="Arial" w:hAnsi="Arial" w:cs="Arial"/>
          <w:b/>
          <w:bCs/>
          <w:color w:val="FFFFFF" w:themeColor="background1"/>
          <w:sz w:val="36"/>
        </w:rPr>
        <w:t>Overall Description</w:t>
      </w:r>
    </w:p>
    <w:p w14:paraId="3E4CDD49" w14:textId="346D9FA6" w:rsidR="003A5D49" w:rsidRPr="00331736" w:rsidRDefault="003A5D49" w:rsidP="00DB6AE1">
      <w:pPr>
        <w:ind w:left="720"/>
        <w:rPr>
          <w:ins w:id="447" w:author="Cornish, Andrew M" w:date="2019-10-22T08:06:00Z"/>
          <w:rFonts w:ascii="Arial" w:hAnsi="Arial" w:cs="Arial"/>
          <w:b/>
          <w:bCs/>
        </w:rPr>
      </w:pPr>
      <w:ins w:id="448" w:author="Cornish, Andrew M" w:date="2019-10-22T08:06:00Z">
        <w:r w:rsidRPr="00331736">
          <w:rPr>
            <w:rFonts w:ascii="Arial" w:hAnsi="Arial" w:cs="Arial"/>
          </w:rPr>
          <w:t xml:space="preserve">Section two provides an overview of the </w:t>
        </w:r>
        <w:r w:rsidR="00C927B4" w:rsidRPr="00331736">
          <w:rPr>
            <w:rFonts w:ascii="Arial" w:hAnsi="Arial" w:cs="Arial"/>
          </w:rPr>
          <w:t>POFIS syst</w:t>
        </w:r>
      </w:ins>
      <w:ins w:id="449" w:author="Cornish, Andrew M" w:date="2019-10-22T08:07:00Z">
        <w:r w:rsidR="00C4556C" w:rsidRPr="00331736">
          <w:rPr>
            <w:rFonts w:ascii="Arial" w:hAnsi="Arial" w:cs="Arial"/>
          </w:rPr>
          <w:t>e</w:t>
        </w:r>
      </w:ins>
      <w:ins w:id="450" w:author="Cornish, Andrew M" w:date="2019-10-22T08:09:00Z">
        <w:r w:rsidR="00A06E1A" w:rsidRPr="00331736">
          <w:rPr>
            <w:rFonts w:ascii="Arial" w:hAnsi="Arial" w:cs="Arial"/>
          </w:rPr>
          <w:t>m</w:t>
        </w:r>
      </w:ins>
      <w:ins w:id="451" w:author="Cornish, Andrew M" w:date="2019-10-22T08:12:00Z">
        <w:r w:rsidR="00FA1FF1" w:rsidRPr="00331736">
          <w:rPr>
            <w:rFonts w:ascii="Arial" w:hAnsi="Arial" w:cs="Arial"/>
          </w:rPr>
          <w:t xml:space="preserve"> and its functionality</w:t>
        </w:r>
      </w:ins>
      <w:ins w:id="452" w:author="Cornish, Andrew M" w:date="2019-10-22T08:09:00Z">
        <w:r w:rsidR="00A06E1A" w:rsidRPr="00331736">
          <w:rPr>
            <w:rFonts w:ascii="Arial" w:hAnsi="Arial" w:cs="Arial"/>
          </w:rPr>
          <w:t>.  It</w:t>
        </w:r>
      </w:ins>
      <w:ins w:id="453" w:author="Cornish, Andrew M" w:date="2019-10-22T08:12:00Z">
        <w:r w:rsidR="00FA1FF1" w:rsidRPr="00331736">
          <w:rPr>
            <w:rFonts w:ascii="Arial" w:hAnsi="Arial" w:cs="Arial"/>
          </w:rPr>
          <w:t xml:space="preserve"> also</w:t>
        </w:r>
      </w:ins>
      <w:ins w:id="454" w:author="Cornish, Andrew M" w:date="2019-10-22T08:09:00Z">
        <w:r w:rsidR="00A06E1A" w:rsidRPr="00331736">
          <w:rPr>
            <w:rFonts w:ascii="Arial" w:hAnsi="Arial" w:cs="Arial"/>
          </w:rPr>
          <w:t xml:space="preserve"> provides general description</w:t>
        </w:r>
      </w:ins>
      <w:ins w:id="455" w:author="Cornish, Andrew M" w:date="2019-10-22T08:13:00Z">
        <w:r w:rsidR="00AB21BD" w:rsidRPr="00331736">
          <w:rPr>
            <w:rFonts w:ascii="Arial" w:hAnsi="Arial" w:cs="Arial"/>
          </w:rPr>
          <w:t>s</w:t>
        </w:r>
      </w:ins>
      <w:ins w:id="456" w:author="Cornish, Andrew M" w:date="2019-10-22T08:09:00Z">
        <w:r w:rsidR="00A06E1A" w:rsidRPr="00331736">
          <w:rPr>
            <w:rFonts w:ascii="Arial" w:hAnsi="Arial" w:cs="Arial"/>
          </w:rPr>
          <w:t xml:space="preserve"> </w:t>
        </w:r>
      </w:ins>
      <w:ins w:id="457" w:author="Cornish, Andrew M" w:date="2019-10-22T08:13:00Z">
        <w:r w:rsidR="00FA1FF1" w:rsidRPr="00331736">
          <w:rPr>
            <w:rFonts w:ascii="Arial" w:hAnsi="Arial" w:cs="Arial"/>
          </w:rPr>
          <w:t xml:space="preserve">of </w:t>
        </w:r>
      </w:ins>
      <w:ins w:id="458" w:author="Cornish, Andrew M" w:date="2019-10-22T08:10:00Z">
        <w:r w:rsidR="00C376F9" w:rsidRPr="00331736">
          <w:rPr>
            <w:rFonts w:ascii="Arial" w:hAnsi="Arial" w:cs="Arial"/>
          </w:rPr>
          <w:t>the expected users</w:t>
        </w:r>
      </w:ins>
      <w:ins w:id="459" w:author="Cornish, Andrew M" w:date="2019-10-22T08:13:00Z">
        <w:r w:rsidR="00D870F2" w:rsidRPr="00331736">
          <w:rPr>
            <w:rFonts w:ascii="Arial" w:hAnsi="Arial" w:cs="Arial"/>
          </w:rPr>
          <w:t xml:space="preserve"> and</w:t>
        </w:r>
        <w:r w:rsidR="00FA1FF1" w:rsidRPr="00331736">
          <w:rPr>
            <w:rFonts w:ascii="Arial" w:hAnsi="Arial" w:cs="Arial"/>
          </w:rPr>
          <w:t xml:space="preserve"> </w:t>
        </w:r>
        <w:r w:rsidR="00AB21BD" w:rsidRPr="00331736">
          <w:rPr>
            <w:rFonts w:ascii="Arial" w:hAnsi="Arial" w:cs="Arial"/>
          </w:rPr>
          <w:t>operating environments</w:t>
        </w:r>
        <w:r w:rsidR="00D870F2" w:rsidRPr="00331736">
          <w:rPr>
            <w:rFonts w:ascii="Arial" w:hAnsi="Arial" w:cs="Arial"/>
          </w:rPr>
          <w:t xml:space="preserve">.  </w:t>
        </w:r>
      </w:ins>
      <w:ins w:id="460" w:author="Cornish, Andrew M" w:date="2019-10-22T08:15:00Z">
        <w:r w:rsidR="002E4234" w:rsidRPr="00331736">
          <w:rPr>
            <w:rFonts w:ascii="Arial" w:hAnsi="Arial" w:cs="Arial"/>
          </w:rPr>
          <w:t>Furthermore</w:t>
        </w:r>
        <w:r w:rsidR="00376014" w:rsidRPr="00331736">
          <w:rPr>
            <w:rFonts w:ascii="Arial" w:hAnsi="Arial" w:cs="Arial"/>
          </w:rPr>
          <w:t xml:space="preserve">, </w:t>
        </w:r>
      </w:ins>
      <w:ins w:id="461" w:author="Cornish, Andrew M" w:date="2019-10-22T08:13:00Z">
        <w:r w:rsidR="00D870F2" w:rsidRPr="00331736">
          <w:rPr>
            <w:rFonts w:ascii="Arial" w:hAnsi="Arial" w:cs="Arial"/>
          </w:rPr>
          <w:t>this section</w:t>
        </w:r>
      </w:ins>
      <w:ins w:id="462" w:author="Cornish, Andrew M" w:date="2019-10-22T08:14:00Z">
        <w:r w:rsidR="00D870F2" w:rsidRPr="00331736">
          <w:rPr>
            <w:rFonts w:ascii="Arial" w:hAnsi="Arial" w:cs="Arial"/>
          </w:rPr>
          <w:t xml:space="preserve"> describes the </w:t>
        </w:r>
        <w:r w:rsidR="00E92715" w:rsidRPr="00331736">
          <w:rPr>
            <w:rFonts w:ascii="Arial" w:hAnsi="Arial" w:cs="Arial"/>
          </w:rPr>
          <w:t xml:space="preserve">expected design </w:t>
        </w:r>
      </w:ins>
      <w:ins w:id="463" w:author="Cornish, Andrew M" w:date="2019-10-22T08:15:00Z">
        <w:r w:rsidR="00303796" w:rsidRPr="00331736">
          <w:rPr>
            <w:rFonts w:ascii="Arial" w:hAnsi="Arial" w:cs="Arial"/>
          </w:rPr>
          <w:t xml:space="preserve">and implementation </w:t>
        </w:r>
      </w:ins>
      <w:ins w:id="464" w:author="Cornish, Andrew M" w:date="2019-10-22T08:14:00Z">
        <w:r w:rsidR="00303796" w:rsidRPr="00331736">
          <w:rPr>
            <w:rFonts w:ascii="Arial" w:hAnsi="Arial" w:cs="Arial"/>
          </w:rPr>
          <w:t>constraints</w:t>
        </w:r>
        <w:r w:rsidR="00E92715" w:rsidRPr="00331736">
          <w:rPr>
            <w:rFonts w:ascii="Arial" w:hAnsi="Arial" w:cs="Arial"/>
          </w:rPr>
          <w:t xml:space="preserve">, </w:t>
        </w:r>
      </w:ins>
      <w:ins w:id="465" w:author="Cornish, Andrew M" w:date="2019-10-22T08:15:00Z">
        <w:r w:rsidR="002E4234" w:rsidRPr="00331736">
          <w:rPr>
            <w:rFonts w:ascii="Arial" w:hAnsi="Arial" w:cs="Arial"/>
          </w:rPr>
          <w:t xml:space="preserve">and </w:t>
        </w:r>
      </w:ins>
      <w:ins w:id="466" w:author="Cornish, Andrew M" w:date="2019-10-22T08:14:00Z">
        <w:r w:rsidR="00E92715" w:rsidRPr="00331736">
          <w:rPr>
            <w:rFonts w:ascii="Arial" w:hAnsi="Arial" w:cs="Arial"/>
          </w:rPr>
          <w:t>user documentation</w:t>
        </w:r>
      </w:ins>
      <w:ins w:id="467" w:author="Cornish, Andrew M" w:date="2019-10-22T08:15:00Z">
        <w:r w:rsidR="002E4234" w:rsidRPr="00331736">
          <w:rPr>
            <w:rFonts w:ascii="Arial" w:hAnsi="Arial" w:cs="Arial"/>
          </w:rPr>
          <w:t>.  La</w:t>
        </w:r>
      </w:ins>
      <w:ins w:id="468" w:author="Cornish, Andrew M" w:date="2019-10-22T08:16:00Z">
        <w:r w:rsidR="002E4234" w:rsidRPr="00331736">
          <w:rPr>
            <w:rFonts w:ascii="Arial" w:hAnsi="Arial" w:cs="Arial"/>
          </w:rPr>
          <w:t xml:space="preserve">stly, it provides the </w:t>
        </w:r>
      </w:ins>
      <w:ins w:id="469" w:author="Cornish, Andrew M" w:date="2019-10-22T08:17:00Z">
        <w:r w:rsidR="009C7568" w:rsidRPr="00331736">
          <w:rPr>
            <w:rFonts w:ascii="Arial" w:hAnsi="Arial" w:cs="Arial"/>
          </w:rPr>
          <w:t>assumptions</w:t>
        </w:r>
      </w:ins>
      <w:ins w:id="470" w:author="Cornish, Andrew M" w:date="2019-10-22T08:16:00Z">
        <w:r w:rsidR="002E4234" w:rsidRPr="00331736">
          <w:rPr>
            <w:rFonts w:ascii="Arial" w:hAnsi="Arial" w:cs="Arial"/>
          </w:rPr>
          <w:t xml:space="preserve"> and dependencies </w:t>
        </w:r>
        <w:r w:rsidR="00E36BB9" w:rsidRPr="00331736">
          <w:rPr>
            <w:rFonts w:ascii="Arial" w:hAnsi="Arial" w:cs="Arial"/>
          </w:rPr>
          <w:t xml:space="preserve">that could negatively affect </w:t>
        </w:r>
      </w:ins>
      <w:ins w:id="471" w:author="Cornish, Andrew M" w:date="2019-10-22T08:17:00Z">
        <w:r w:rsidR="009C7568" w:rsidRPr="00331736">
          <w:rPr>
            <w:rFonts w:ascii="Arial" w:hAnsi="Arial" w:cs="Arial"/>
          </w:rPr>
          <w:t xml:space="preserve">the </w:t>
        </w:r>
        <w:r w:rsidR="009E240E" w:rsidRPr="00331736">
          <w:rPr>
            <w:rFonts w:ascii="Arial" w:hAnsi="Arial" w:cs="Arial"/>
          </w:rPr>
          <w:t>design and implementation of the system</w:t>
        </w:r>
      </w:ins>
    </w:p>
    <w:p w14:paraId="07C1BC26" w14:textId="77777777" w:rsidR="003A5D49" w:rsidRPr="00331736" w:rsidRDefault="003A5D49" w:rsidP="00DB6AE1">
      <w:pPr>
        <w:ind w:left="720"/>
        <w:rPr>
          <w:ins w:id="472" w:author="Cornish, Andrew M" w:date="2019-10-22T08:06:00Z"/>
          <w:rFonts w:ascii="Arial" w:hAnsi="Arial" w:cs="Arial"/>
          <w:b/>
          <w:bCs/>
        </w:rPr>
      </w:pPr>
    </w:p>
    <w:p w14:paraId="6834BB2F" w14:textId="25D216CF" w:rsidR="00DB6AE1" w:rsidRPr="00331736" w:rsidRDefault="00DB6AE1" w:rsidP="00DB6AE1">
      <w:pPr>
        <w:ind w:left="720"/>
        <w:rPr>
          <w:rFonts w:ascii="Arial" w:hAnsi="Arial" w:cs="Arial"/>
          <w:b/>
          <w:bCs/>
        </w:rPr>
      </w:pPr>
      <w:r w:rsidRPr="00C713C3">
        <w:rPr>
          <w:rFonts w:ascii="Arial" w:hAnsi="Arial" w:cs="Arial"/>
          <w:b/>
          <w:bCs/>
        </w:rPr>
        <w:t>2.1</w:t>
      </w:r>
      <w:r w:rsidRPr="00C713C3">
        <w:rPr>
          <w:rFonts w:ascii="Arial" w:hAnsi="Arial" w:cs="Arial"/>
          <w:b/>
          <w:bCs/>
        </w:rPr>
        <w:tab/>
        <w:t>Product Perspective</w:t>
      </w:r>
    </w:p>
    <w:p w14:paraId="49FDDDCE" w14:textId="27452303" w:rsidR="00DB6AE1" w:rsidRPr="00331736" w:rsidDel="00BE1B37" w:rsidRDefault="007621E5" w:rsidP="00DB6AE1">
      <w:pPr>
        <w:ind w:left="720"/>
        <w:rPr>
          <w:del w:id="473" w:author="Cornish, Andrew M" w:date="2019-10-24T10:18:00Z"/>
          <w:rFonts w:ascii="Arial" w:hAnsi="Arial" w:cs="Arial"/>
          <w:i/>
          <w:iCs/>
        </w:rPr>
      </w:pPr>
      <w:ins w:id="474" w:author="Cornish, Andrew M" w:date="2019-10-24T11:09:00Z">
        <w:r>
          <w:rPr>
            <w:rFonts w:ascii="Arial" w:hAnsi="Arial" w:cs="Arial"/>
            <w:i/>
            <w:iCs/>
            <w:noProof/>
          </w:rPr>
          <mc:AlternateContent>
            <mc:Choice Requires="wps">
              <w:drawing>
                <wp:anchor distT="0" distB="0" distL="114300" distR="114300" simplePos="0" relativeHeight="251659264" behindDoc="0" locked="0" layoutInCell="1" allowOverlap="1" wp14:anchorId="3DFA7B1D" wp14:editId="1EC636E2">
                  <wp:simplePos x="0" y="0"/>
                  <wp:positionH relativeFrom="column">
                    <wp:posOffset>424282</wp:posOffset>
                  </wp:positionH>
                  <wp:positionV relativeFrom="paragraph">
                    <wp:posOffset>1446632</wp:posOffset>
                  </wp:positionV>
                  <wp:extent cx="5715000" cy="1741017"/>
                  <wp:effectExtent l="0" t="0" r="19050" b="12065"/>
                  <wp:wrapNone/>
                  <wp:docPr id="7" name="Rectangle 7"/>
                  <wp:cNvGraphicFramePr/>
                  <a:graphic xmlns:a="http://schemas.openxmlformats.org/drawingml/2006/main">
                    <a:graphicData uri="http://schemas.microsoft.com/office/word/2010/wordprocessingShape">
                      <wps:wsp>
                        <wps:cNvSpPr/>
                        <wps:spPr>
                          <a:xfrm>
                            <a:off x="0" y="0"/>
                            <a:ext cx="5715000" cy="174101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F7A5A" id="Rectangle 7" o:spid="_x0000_s1026" style="position:absolute;margin-left:33.4pt;margin-top:113.9pt;width:450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" filled="f" strokecolor="black [3213]" strokeweight="1.5pt"/>
              </w:pict>
            </mc:Fallback>
          </mc:AlternateContent>
        </w:r>
      </w:ins>
      <w:del w:id="475" w:author="Cornish, Andrew M" w:date="2019-10-24T10:18:00Z">
        <w:r w:rsidR="00DB6AE1" w:rsidRPr="00331736" w:rsidDel="00BE1B37">
          <w:rPr>
            <w:rFonts w:ascii="Arial" w:hAnsi="Arial" w:cs="Arial"/>
            <w:i/>
            <w:iCs/>
          </w:rPr>
          <w:delTex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w:delText>
        </w:r>
        <w:r w:rsidR="00DB6AE1" w:rsidRPr="00BE1B37" w:rsidDel="00BE1B37">
          <w:rPr>
            <w:rFonts w:ascii="Arial" w:hAnsi="Arial" w:cs="Arial"/>
            <w:i/>
            <w:iCs/>
          </w:rPr>
          <w:delText xml:space="preserve">the functionality of this software and identify interfaces between the two. In this part, make sure </w:delText>
        </w:r>
        <w:r w:rsidR="00DB6AE1" w:rsidRPr="00331736" w:rsidDel="00BE1B37">
          <w:rPr>
            <w:rFonts w:ascii="Arial" w:hAnsi="Arial" w:cs="Arial"/>
            <w:i/>
            <w:iCs/>
            <w:highlight w:val="yellow"/>
          </w:rPr>
          <w:delText>to include a simple diagram</w:delText>
        </w:r>
        <w:r w:rsidR="00DB6AE1" w:rsidRPr="00331736" w:rsidDel="00BE1B37">
          <w:rPr>
            <w:rFonts w:ascii="Arial" w:hAnsi="Arial" w:cs="Arial"/>
            <w:i/>
            <w:iCs/>
          </w:rPr>
          <w:delText xml:space="preserve"> that shows the major components of the overall system, subsystem interconnections, and external interface. In this section it is crucial that you will be creative and provide as much information as possible. </w:delText>
        </w:r>
      </w:del>
    </w:p>
    <w:p w14:paraId="5452D045" w14:textId="0396FF30" w:rsidR="001F3B21" w:rsidRPr="00331736" w:rsidDel="00BE1B37" w:rsidRDefault="00DB6AE1" w:rsidP="001F3B21">
      <w:pPr>
        <w:ind w:left="720"/>
        <w:rPr>
          <w:del w:id="476" w:author="Cornish, Andrew M" w:date="2019-10-24T10:18:00Z"/>
          <w:rFonts w:ascii="Arial" w:hAnsi="Arial" w:cs="Arial"/>
          <w:i/>
          <w:iCs/>
        </w:rPr>
      </w:pPr>
      <w:del w:id="477" w:author="Cornish, Andrew M" w:date="2019-10-24T10:18:00Z">
        <w:r w:rsidRPr="00331736" w:rsidDel="00BE1B37">
          <w:rPr>
            <w:rFonts w:ascii="Arial" w:hAnsi="Arial" w:cs="Arial"/>
            <w:i/>
            <w:iCs/>
          </w:rPr>
          <w:delText>TO DO: Provide at least one paragraph describing product perspective</w:delText>
        </w:r>
        <w:r w:rsidRPr="00331736" w:rsidDel="00BE1B37">
          <w:rPr>
            <w:rFonts w:ascii="Arial" w:hAnsi="Arial" w:cs="Arial"/>
            <w:i/>
            <w:iCs/>
            <w:highlight w:val="yellow"/>
          </w:rPr>
          <w:delText>. Provide a general diagram that will illustrate how your product interacts with the environment and in what context it is being used, i.e., context diagram.&gt;</w:delText>
        </w:r>
      </w:del>
    </w:p>
    <w:p w14:paraId="0C27E319" w14:textId="52C887FD" w:rsidR="001F3B21" w:rsidRPr="00331736" w:rsidDel="00BE1B37" w:rsidRDefault="001F3B21" w:rsidP="001F3B21">
      <w:pPr>
        <w:ind w:left="720"/>
        <w:rPr>
          <w:del w:id="478" w:author="Cornish, Andrew M" w:date="2019-10-24T10:18:00Z"/>
          <w:rFonts w:ascii="Arial" w:hAnsi="Arial" w:cs="Arial"/>
        </w:rPr>
      </w:pPr>
    </w:p>
    <w:p w14:paraId="5D784B2B" w14:textId="79AE287B" w:rsidR="00DB6AE1" w:rsidRPr="00331736" w:rsidRDefault="001F3B21" w:rsidP="001F3B21">
      <w:pPr>
        <w:ind w:left="720"/>
        <w:rPr>
          <w:rFonts w:ascii="Arial" w:hAnsi="Arial" w:cs="Arial"/>
        </w:rPr>
      </w:pPr>
      <w:r w:rsidRPr="00331736">
        <w:rPr>
          <w:rFonts w:ascii="Arial" w:hAnsi="Arial" w:cs="Arial"/>
        </w:rPr>
        <w:t xml:space="preserve">Programming in any language requires an understanding of the specific </w:t>
      </w:r>
      <w:r w:rsidR="00CA1237" w:rsidRPr="00331736">
        <w:rPr>
          <w:rFonts w:ascii="Arial" w:hAnsi="Arial" w:cs="Arial"/>
        </w:rPr>
        <w:t>language’s</w:t>
      </w:r>
      <w:r w:rsidRPr="00331736">
        <w:rPr>
          <w:rFonts w:ascii="Arial" w:hAnsi="Arial" w:cs="Arial"/>
        </w:rPr>
        <w:t xml:space="preserve"> syntax and behaviors.  For many students, it can be very difficult and stressful to be expected to write programs in a language that is not familiar to them, while learning new concepts and keeping upon on other studies.  The many tutorials for python available across the internet are designed for a very wide audience and are very general in nature.  The POFIS </w:t>
      </w:r>
      <w:r w:rsidR="003831FE" w:rsidRPr="00331736">
        <w:rPr>
          <w:rFonts w:ascii="Arial" w:hAnsi="Arial" w:cs="Arial"/>
        </w:rPr>
        <w:t xml:space="preserve">(see diagram 1) is designed to enable students that have programming experience to quickly adapt to </w:t>
      </w:r>
      <w:r w:rsidR="005A2260" w:rsidRPr="00331736">
        <w:rPr>
          <w:rFonts w:ascii="Arial" w:hAnsi="Arial" w:cs="Arial"/>
        </w:rPr>
        <w:t xml:space="preserve">using Python for </w:t>
      </w:r>
      <w:r w:rsidR="003831FE" w:rsidRPr="00331736">
        <w:rPr>
          <w:rFonts w:ascii="Arial" w:hAnsi="Arial" w:cs="Arial"/>
        </w:rPr>
        <w:t xml:space="preserve">specific course requirements. </w:t>
      </w:r>
    </w:p>
    <w:p w14:paraId="5CE4B6E6" w14:textId="4BB62F65" w:rsidR="002953FB" w:rsidDel="004F776D" w:rsidRDefault="00C15FD8">
      <w:pPr>
        <w:ind w:left="720"/>
        <w:rPr>
          <w:del w:id="479" w:author="Cornish, Andrew M" w:date="2019-10-24T09:38:00Z"/>
          <w:rFonts w:ascii="Arial" w:hAnsi="Arial" w:cs="Arial"/>
        </w:rPr>
      </w:pPr>
      <w:del w:id="480" w:author="Cornish, Andrew M" w:date="2019-10-24T11:28:00Z">
        <w:r w:rsidDel="0071512A">
          <w:rPr>
            <w:rFonts w:ascii="Arial" w:hAnsi="Arial" w:cs="Arial"/>
            <w:noProof/>
            <w:highlight w:val="yellow"/>
          </w:rPr>
          <w:drawing>
            <wp:inline distT="0" distB="0" distL="0" distR="0" wp14:anchorId="46F1B13C" wp14:editId="54D343DB">
              <wp:extent cx="5601493" cy="16307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01493" cy="1630722"/>
                      </a:xfrm>
                      <a:prstGeom prst="rect">
                        <a:avLst/>
                      </a:prstGeom>
                      <a:noFill/>
                      <a:ln>
                        <a:noFill/>
                      </a:ln>
                    </pic:spPr>
                  </pic:pic>
                </a:graphicData>
              </a:graphic>
            </wp:inline>
          </w:drawing>
        </w:r>
      </w:del>
      <w:del w:id="481" w:author="Cornish, Andrew M" w:date="2019-10-24T09:38:00Z">
        <w:r w:rsidR="003831FE" w:rsidRPr="00331736" w:rsidDel="00B74F52">
          <w:rPr>
            <w:rFonts w:ascii="Arial" w:hAnsi="Arial" w:cs="Arial"/>
            <w:highlight w:val="yellow"/>
          </w:rPr>
          <w:delText>NEED DIAGRAM!!</w:delText>
        </w:r>
      </w:del>
    </w:p>
    <w:p w14:paraId="1067AECF" w14:textId="6DBB6F32" w:rsidR="0071512A" w:rsidRDefault="0071512A" w:rsidP="007621E5">
      <w:pPr>
        <w:keepNext/>
        <w:ind w:left="720"/>
        <w:jc w:val="center"/>
        <w:rPr>
          <w:ins w:id="482" w:author="Cornish, Andrew M" w:date="2019-10-24T11:29:00Z"/>
        </w:rPr>
        <w:pPrChange w:id="483" w:author="Cornish, Andrew M" w:date="2019-10-24T11:29:00Z">
          <w:pPr>
            <w:ind w:left="720"/>
          </w:pPr>
        </w:pPrChange>
      </w:pPr>
      <w:ins w:id="484" w:author="Cornish, Andrew M" w:date="2019-10-24T11:29:00Z">
        <w:r>
          <w:rPr>
            <w:rFonts w:ascii="Arial" w:hAnsi="Arial" w:cs="Arial"/>
            <w:noProof/>
          </w:rPr>
          <w:drawing>
            <wp:inline distT="0" distB="0" distL="0" distR="0" wp14:anchorId="0E5B06B7" wp14:editId="55E25175">
              <wp:extent cx="5561687" cy="1616659"/>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0437" cy="1636643"/>
                      </a:xfrm>
                      <a:prstGeom prst="rect">
                        <a:avLst/>
                      </a:prstGeom>
                      <a:noFill/>
                      <a:ln>
                        <a:noFill/>
                      </a:ln>
                    </pic:spPr>
                  </pic:pic>
                </a:graphicData>
              </a:graphic>
            </wp:inline>
          </w:drawing>
        </w:r>
      </w:ins>
    </w:p>
    <w:p w14:paraId="0CBF7C5E" w14:textId="57903289" w:rsidR="00DB6AE1" w:rsidRPr="00C713C3" w:rsidRDefault="0071512A" w:rsidP="0071512A">
      <w:pPr>
        <w:pStyle w:val="Caption"/>
        <w:ind w:firstLine="720"/>
        <w:rPr>
          <w:rFonts w:ascii="Arial" w:hAnsi="Arial" w:cs="Arial"/>
        </w:rPr>
        <w:pPrChange w:id="485" w:author="Cornish, Andrew M" w:date="2019-10-24T11:29:00Z">
          <w:pPr>
            <w:ind w:left="720"/>
          </w:pPr>
        </w:pPrChange>
      </w:pPr>
      <w:ins w:id="486" w:author="Cornish, Andrew M" w:date="2019-10-24T11:29:00Z">
        <w:r>
          <w:t xml:space="preserve">Figure </w:t>
        </w:r>
        <w:r>
          <w:fldChar w:fldCharType="begin"/>
        </w:r>
        <w:r>
          <w:instrText xml:space="preserve"> SEQ Figure \* ARABIC </w:instrText>
        </w:r>
      </w:ins>
      <w:r>
        <w:fldChar w:fldCharType="separate"/>
      </w:r>
      <w:ins w:id="487" w:author="Cornish, Andrew M" w:date="2019-10-24T11:29:00Z">
        <w:r>
          <w:rPr>
            <w:noProof/>
          </w:rPr>
          <w:t>1</w:t>
        </w:r>
        <w:r>
          <w:fldChar w:fldCharType="end"/>
        </w:r>
        <w:r>
          <w:t>: POFIS context diagram</w:t>
        </w:r>
      </w:ins>
    </w:p>
    <w:p w14:paraId="2912CE6F" w14:textId="652EF036" w:rsidR="00DB6AE1" w:rsidRPr="00331736" w:rsidRDefault="00DB6AE1" w:rsidP="00DB6AE1">
      <w:pPr>
        <w:ind w:left="720"/>
        <w:rPr>
          <w:rFonts w:ascii="Arial" w:hAnsi="Arial" w:cs="Arial"/>
          <w:b/>
          <w:bCs/>
        </w:rPr>
      </w:pPr>
      <w:r w:rsidRPr="00331736">
        <w:rPr>
          <w:rFonts w:ascii="Arial" w:hAnsi="Arial" w:cs="Arial"/>
          <w:b/>
          <w:bCs/>
        </w:rPr>
        <w:t>2</w:t>
      </w:r>
      <w:r w:rsidRPr="00AB5FE9">
        <w:rPr>
          <w:rFonts w:ascii="Arial" w:hAnsi="Arial" w:cs="Arial"/>
          <w:b/>
          <w:bCs/>
        </w:rPr>
        <w:t>.2</w:t>
      </w:r>
      <w:r w:rsidRPr="00AB5FE9">
        <w:rPr>
          <w:rFonts w:ascii="Arial" w:hAnsi="Arial" w:cs="Arial"/>
          <w:b/>
          <w:bCs/>
        </w:rPr>
        <w:tab/>
        <w:t xml:space="preserve">Product Functionality </w:t>
      </w:r>
    </w:p>
    <w:p w14:paraId="51863936" w14:textId="4A721A59" w:rsidR="00DB6AE1" w:rsidRPr="00331736" w:rsidDel="007D5937" w:rsidRDefault="00DB6AE1" w:rsidP="00DB6AE1">
      <w:pPr>
        <w:ind w:left="720"/>
        <w:rPr>
          <w:del w:id="488" w:author="Cornish, Andrew M" w:date="2019-10-24T10:17:00Z"/>
          <w:rFonts w:ascii="Arial" w:hAnsi="Arial" w:cs="Arial"/>
          <w:i/>
          <w:iCs/>
        </w:rPr>
      </w:pPr>
      <w:del w:id="489" w:author="Cornish, Andrew M" w:date="2019-10-24T10:17:00Z">
        <w:r w:rsidRPr="00331736" w:rsidDel="007D5937">
          <w:rPr>
            <w:rFonts w:ascii="Arial" w:hAnsi="Arial" w:cs="Arial"/>
            <w:i/>
            <w:iCs/>
          </w:rPr>
          <w:delText>&lt;Summarize the major functions the product must perform or must let the user perform. Details will be provided in Section 3, so only a high level summary is needed here. Organize the functions to make them understandable to any reader of the SRS</w:delText>
        </w:r>
        <w:r w:rsidRPr="00331736" w:rsidDel="007D5937">
          <w:rPr>
            <w:rFonts w:ascii="Arial" w:hAnsi="Arial" w:cs="Arial"/>
            <w:i/>
            <w:iCs/>
            <w:highlight w:val="yellow"/>
          </w:rPr>
          <w:delText>. A picture of the major groups of related requirements and how they relate, such as a top level data flow diagram or object class diagram, will be effective.</w:delText>
        </w:r>
      </w:del>
    </w:p>
    <w:p w14:paraId="254DB1FF" w14:textId="16807C59" w:rsidR="00DB6AE1" w:rsidRPr="00331736" w:rsidDel="007D5937" w:rsidRDefault="00DB6AE1" w:rsidP="00DB6AE1">
      <w:pPr>
        <w:ind w:left="720"/>
        <w:rPr>
          <w:del w:id="490" w:author="Cornish, Andrew M" w:date="2019-10-24T10:17:00Z"/>
          <w:rFonts w:ascii="Arial" w:hAnsi="Arial" w:cs="Arial"/>
          <w:i/>
          <w:iCs/>
        </w:rPr>
      </w:pPr>
      <w:del w:id="491" w:author="Cornish, Andrew M" w:date="2019-10-24T10:17:00Z">
        <w:r w:rsidRPr="00331736" w:rsidDel="007D5937">
          <w:rPr>
            <w:rFonts w:ascii="Arial" w:hAnsi="Arial" w:cs="Arial"/>
            <w:i/>
            <w:iCs/>
          </w:rPr>
          <w:delText xml:space="preserve">TO DO: </w:delText>
        </w:r>
      </w:del>
    </w:p>
    <w:p w14:paraId="30B25443" w14:textId="6C2A8CE8" w:rsidR="00DB6AE1" w:rsidRPr="00331736" w:rsidDel="00B74F52" w:rsidRDefault="00DB6AE1" w:rsidP="00DB6AE1">
      <w:pPr>
        <w:ind w:left="720"/>
        <w:rPr>
          <w:del w:id="492" w:author="Cornish, Andrew M" w:date="2019-10-24T09:38:00Z"/>
          <w:rFonts w:ascii="Arial" w:hAnsi="Arial" w:cs="Arial"/>
          <w:i/>
          <w:iCs/>
        </w:rPr>
      </w:pPr>
      <w:del w:id="493" w:author="Cornish, Andrew M" w:date="2019-10-24T09:38:00Z">
        <w:r w:rsidRPr="00331736" w:rsidDel="00B74F52">
          <w:rPr>
            <w:rFonts w:ascii="Arial" w:hAnsi="Arial" w:cs="Arial"/>
            <w:i/>
            <w:iCs/>
          </w:rPr>
          <w:delText>1. Provide a bulleted list of all the major functions of the system</w:delText>
        </w:r>
      </w:del>
    </w:p>
    <w:p w14:paraId="445752E6" w14:textId="230FD362" w:rsidR="00DB6AE1" w:rsidRPr="00331736" w:rsidDel="007D5937" w:rsidRDefault="00DB6AE1" w:rsidP="00DB6AE1">
      <w:pPr>
        <w:ind w:left="720"/>
        <w:rPr>
          <w:del w:id="494" w:author="Cornish, Andrew M" w:date="2019-10-24T10:17:00Z"/>
          <w:rFonts w:ascii="Arial" w:hAnsi="Arial" w:cs="Arial"/>
          <w:i/>
          <w:iCs/>
        </w:rPr>
      </w:pPr>
      <w:del w:id="495" w:author="Cornish, Andrew M" w:date="2019-10-24T10:17:00Z">
        <w:r w:rsidRPr="00331736" w:rsidDel="007D5937">
          <w:rPr>
            <w:rFonts w:ascii="Arial" w:hAnsi="Arial" w:cs="Arial"/>
            <w:i/>
            <w:iCs/>
          </w:rPr>
          <w:delText xml:space="preserve">2. </w:delText>
        </w:r>
        <w:r w:rsidRPr="00331736" w:rsidDel="007D5937">
          <w:rPr>
            <w:rFonts w:ascii="Arial" w:hAnsi="Arial" w:cs="Arial"/>
            <w:i/>
            <w:iCs/>
            <w:highlight w:val="yellow"/>
          </w:rPr>
          <w:delText>(Optional)</w:delText>
        </w:r>
      </w:del>
      <w:ins w:id="496" w:author="Andrew Cornish" w:date="2019-10-23T14:19:00Z">
        <w:del w:id="497" w:author="Cornish, Andrew M" w:date="2019-10-24T10:17:00Z">
          <w:r w:rsidR="009D3E0A" w:rsidRPr="00331736" w:rsidDel="007D5937">
            <w:rPr>
              <w:rFonts w:ascii="Arial" w:hAnsi="Arial" w:cs="Arial"/>
              <w:i/>
              <w:iCs/>
              <w:highlight w:val="yellow"/>
            </w:rPr>
            <w:delText xml:space="preserve"> (</w:delText>
          </w:r>
        </w:del>
      </w:ins>
      <w:ins w:id="498" w:author="Andrew Cornish" w:date="2019-10-23T14:20:00Z">
        <w:del w:id="499" w:author="Cornish, Andrew M" w:date="2019-10-24T10:17:00Z">
          <w:r w:rsidR="009D3E0A" w:rsidRPr="00331736" w:rsidDel="007D5937">
            <w:rPr>
              <w:rFonts w:ascii="Arial" w:hAnsi="Arial" w:cs="Arial"/>
              <w:i/>
              <w:iCs/>
              <w:highlight w:val="yellow"/>
            </w:rPr>
            <w:delText>see 3.6</w:delText>
          </w:r>
        </w:del>
      </w:ins>
      <w:del w:id="500" w:author="Cornish, Andrew M" w:date="2019-10-24T10:17:00Z">
        <w:r w:rsidRPr="00331736" w:rsidDel="007D5937">
          <w:rPr>
            <w:rFonts w:ascii="Arial" w:hAnsi="Arial" w:cs="Arial"/>
            <w:i/>
            <w:iCs/>
            <w:highlight w:val="yellow"/>
          </w:rPr>
          <w:delText xml:space="preserve"> </w:delText>
        </w:r>
        <w:r w:rsidRPr="00331736" w:rsidDel="007D5937">
          <w:rPr>
            <w:rFonts w:ascii="Arial" w:hAnsi="Arial" w:cs="Arial"/>
            <w:i/>
            <w:iCs/>
            <w:highlight w:val="yellow"/>
            <w:rPrChange w:id="501" w:author="Cornish, Andrew M" w:date="2019-10-24T09:58:00Z">
              <w:rPr>
                <w:rFonts w:ascii="Arial" w:hAnsi="Arial" w:cs="Arial"/>
                <w:i/>
                <w:iCs/>
              </w:rPr>
            </w:rPrChange>
          </w:rPr>
          <w:delText>Provide a Data Flow Diagram</w:delText>
        </w:r>
        <w:r w:rsidRPr="00331736" w:rsidDel="007D5937">
          <w:rPr>
            <w:rFonts w:ascii="Arial" w:hAnsi="Arial" w:cs="Arial"/>
            <w:i/>
            <w:iCs/>
          </w:rPr>
          <w:delText xml:space="preserve"> of the system to show how these functions relate to each other. This is useful when there is a clear sequence for the functions being performed.&gt;</w:delText>
        </w:r>
      </w:del>
    </w:p>
    <w:p w14:paraId="51AA5D53" w14:textId="42C0D676" w:rsidR="003831FE" w:rsidRPr="00331736" w:rsidDel="00880D20" w:rsidRDefault="003831FE" w:rsidP="00DB6AE1">
      <w:pPr>
        <w:ind w:left="720"/>
        <w:rPr>
          <w:del w:id="502" w:author="Cornish, Andrew M" w:date="2019-10-22T08:18:00Z"/>
          <w:rFonts w:ascii="Arial" w:hAnsi="Arial" w:cs="Arial"/>
          <w:i/>
          <w:iCs/>
        </w:rPr>
      </w:pPr>
    </w:p>
    <w:p w14:paraId="7DFA7C8D" w14:textId="7AF03FFF" w:rsidR="003831FE" w:rsidRPr="00331736" w:rsidDel="00880D20" w:rsidRDefault="003831FE" w:rsidP="00DB6AE1">
      <w:pPr>
        <w:ind w:left="720"/>
        <w:rPr>
          <w:del w:id="503" w:author="Cornish, Andrew M" w:date="2019-10-22T08:18:00Z"/>
          <w:rFonts w:ascii="Arial" w:hAnsi="Arial" w:cs="Arial"/>
          <w:i/>
          <w:iCs/>
        </w:rPr>
      </w:pPr>
    </w:p>
    <w:p w14:paraId="6514231C" w14:textId="6DD41AF6" w:rsidR="00DB6AE1" w:rsidRPr="00331736" w:rsidDel="00880D20" w:rsidRDefault="00DB6AE1" w:rsidP="00DB6AE1">
      <w:pPr>
        <w:ind w:left="720"/>
        <w:rPr>
          <w:del w:id="504" w:author="Cornish, Andrew M" w:date="2019-10-22T08:18:00Z"/>
          <w:rFonts w:ascii="Arial" w:hAnsi="Arial" w:cs="Arial"/>
        </w:rPr>
      </w:pPr>
    </w:p>
    <w:p w14:paraId="63CE52B0" w14:textId="7D1B3CFC" w:rsidR="003831FE" w:rsidRPr="00331736" w:rsidDel="00880D20" w:rsidRDefault="003831FE" w:rsidP="00DB6AE1">
      <w:pPr>
        <w:ind w:left="720"/>
        <w:rPr>
          <w:del w:id="505" w:author="Cornish, Andrew M" w:date="2019-10-22T08:18:00Z"/>
          <w:rFonts w:ascii="Arial" w:hAnsi="Arial" w:cs="Arial"/>
        </w:rPr>
      </w:pPr>
    </w:p>
    <w:p w14:paraId="2C7C2C05" w14:textId="18FF85DD" w:rsidR="003831FE" w:rsidRPr="00331736" w:rsidDel="00880D20" w:rsidRDefault="003831FE" w:rsidP="00DB6AE1">
      <w:pPr>
        <w:ind w:left="720"/>
        <w:rPr>
          <w:del w:id="506" w:author="Cornish, Andrew M" w:date="2019-10-22T08:18:00Z"/>
          <w:rFonts w:ascii="Arial" w:hAnsi="Arial" w:cs="Arial"/>
        </w:rPr>
      </w:pPr>
    </w:p>
    <w:p w14:paraId="1E4148C6" w14:textId="72D744DC" w:rsidR="003831FE" w:rsidRPr="00331736" w:rsidDel="008A681F" w:rsidRDefault="003831FE" w:rsidP="00DB6AE1">
      <w:pPr>
        <w:ind w:left="720"/>
        <w:rPr>
          <w:del w:id="507" w:author="Cornish, Andrew M" w:date="2019-10-22T08:08:00Z"/>
          <w:rFonts w:ascii="Arial" w:hAnsi="Arial" w:cs="Arial"/>
        </w:rPr>
      </w:pPr>
      <w:r w:rsidRPr="00331736">
        <w:rPr>
          <w:rFonts w:ascii="Arial" w:hAnsi="Arial" w:cs="Arial"/>
        </w:rPr>
        <w:t>The system will provide</w:t>
      </w:r>
      <w:del w:id="508" w:author="Cornish, Andrew M" w:date="2019-10-22T08:08:00Z">
        <w:r w:rsidRPr="00331736" w:rsidDel="008A681F">
          <w:rPr>
            <w:rFonts w:ascii="Arial" w:hAnsi="Arial" w:cs="Arial"/>
          </w:rPr>
          <w:delText>, at a minimum,</w:delText>
        </w:r>
      </w:del>
      <w:r w:rsidRPr="00331736">
        <w:rPr>
          <w:rFonts w:ascii="Arial" w:hAnsi="Arial" w:cs="Arial"/>
        </w:rPr>
        <w:t xml:space="preserve"> the following major functions</w:t>
      </w:r>
      <w:del w:id="509" w:author="Cornish, Andrew M" w:date="2019-10-22T08:08:00Z">
        <w:r w:rsidRPr="00331736" w:rsidDel="008A681F">
          <w:rPr>
            <w:rFonts w:ascii="Arial" w:hAnsi="Arial" w:cs="Arial"/>
          </w:rPr>
          <w:delText>.</w:delText>
        </w:r>
      </w:del>
      <w:ins w:id="510" w:author="Cornish, Andrew M" w:date="2019-10-22T08:08:00Z">
        <w:r w:rsidR="008A681F" w:rsidRPr="00331736">
          <w:rPr>
            <w:rFonts w:ascii="Arial" w:hAnsi="Arial" w:cs="Arial"/>
          </w:rPr>
          <w:t>:</w:t>
        </w:r>
      </w:ins>
    </w:p>
    <w:p w14:paraId="149772F9" w14:textId="77777777" w:rsidR="008A681F" w:rsidRPr="00331736" w:rsidRDefault="008A681F" w:rsidP="008A681F">
      <w:pPr>
        <w:ind w:left="720"/>
        <w:rPr>
          <w:ins w:id="511" w:author="Cornish, Andrew M" w:date="2019-10-22T08:08:00Z"/>
          <w:rFonts w:ascii="Arial" w:hAnsi="Arial" w:cs="Arial"/>
        </w:rPr>
      </w:pPr>
    </w:p>
    <w:p w14:paraId="5093D60B" w14:textId="355688FA" w:rsidR="00DB6AE1" w:rsidRPr="00331736" w:rsidRDefault="00DB6AE1">
      <w:pPr>
        <w:ind w:left="720"/>
        <w:rPr>
          <w:rFonts w:ascii="Arial" w:hAnsi="Arial" w:cs="Arial"/>
        </w:rPr>
        <w:pPrChange w:id="512" w:author="Cornish, Andrew M" w:date="2019-10-22T08:08:00Z">
          <w:pPr>
            <w:pStyle w:val="ListParagraph"/>
            <w:numPr>
              <w:numId w:val="1"/>
            </w:numPr>
            <w:ind w:left="1080" w:hanging="360"/>
          </w:pPr>
        </w:pPrChange>
      </w:pPr>
      <w:r w:rsidRPr="00331736">
        <w:rPr>
          <w:rFonts w:ascii="Arial" w:hAnsi="Arial" w:cs="Arial"/>
        </w:rPr>
        <w:t xml:space="preserve">User </w:t>
      </w:r>
      <w:r w:rsidR="003831FE" w:rsidRPr="00331736">
        <w:rPr>
          <w:rFonts w:ascii="Arial" w:hAnsi="Arial" w:cs="Arial"/>
        </w:rPr>
        <w:t>f</w:t>
      </w:r>
      <w:r w:rsidRPr="00331736">
        <w:rPr>
          <w:rFonts w:ascii="Arial" w:hAnsi="Arial" w:cs="Arial"/>
        </w:rPr>
        <w:t>unctionality</w:t>
      </w:r>
    </w:p>
    <w:p w14:paraId="52873AE9" w14:textId="1572288C" w:rsidR="00DB6AE1" w:rsidRPr="00331736" w:rsidRDefault="003831FE" w:rsidP="003831FE">
      <w:pPr>
        <w:pStyle w:val="ListParagraph"/>
        <w:numPr>
          <w:ilvl w:val="1"/>
          <w:numId w:val="1"/>
        </w:numPr>
        <w:rPr>
          <w:rFonts w:ascii="Arial" w:hAnsi="Arial" w:cs="Arial"/>
        </w:rPr>
      </w:pPr>
      <w:r w:rsidRPr="00331736">
        <w:rPr>
          <w:rFonts w:ascii="Arial" w:hAnsi="Arial" w:cs="Arial"/>
        </w:rPr>
        <w:t>User log-in</w:t>
      </w:r>
      <w:r w:rsidRPr="00331736">
        <w:rPr>
          <w:rFonts w:ascii="Arial" w:hAnsi="Arial" w:cs="Arial"/>
        </w:rPr>
        <w:tab/>
        <w:t xml:space="preserve"> </w:t>
      </w:r>
    </w:p>
    <w:p w14:paraId="4E48AF3F" w14:textId="084F9B8A" w:rsidR="003831FE" w:rsidRPr="00331736" w:rsidRDefault="003831FE" w:rsidP="003831FE">
      <w:pPr>
        <w:pStyle w:val="ListParagraph"/>
        <w:numPr>
          <w:ilvl w:val="2"/>
          <w:numId w:val="1"/>
        </w:numPr>
        <w:rPr>
          <w:rFonts w:ascii="Arial" w:hAnsi="Arial" w:cs="Arial"/>
        </w:rPr>
      </w:pPr>
      <w:r w:rsidRPr="00331736">
        <w:rPr>
          <w:rFonts w:ascii="Arial" w:hAnsi="Arial" w:cs="Arial"/>
        </w:rPr>
        <w:t>Optional for the user.  Provides a means for tracking and resuming progress</w:t>
      </w:r>
    </w:p>
    <w:p w14:paraId="357327AD" w14:textId="45EF5564" w:rsidR="003831FE" w:rsidRPr="00331736" w:rsidRDefault="008C3A87" w:rsidP="003831FE">
      <w:pPr>
        <w:pStyle w:val="ListParagraph"/>
        <w:numPr>
          <w:ilvl w:val="1"/>
          <w:numId w:val="1"/>
        </w:numPr>
        <w:rPr>
          <w:rFonts w:ascii="Arial" w:hAnsi="Arial" w:cs="Arial"/>
        </w:rPr>
      </w:pPr>
      <w:r w:rsidRPr="00331736">
        <w:rPr>
          <w:rFonts w:ascii="Arial" w:hAnsi="Arial" w:cs="Arial"/>
        </w:rPr>
        <w:t xml:space="preserve">Tutorial menu </w:t>
      </w:r>
    </w:p>
    <w:p w14:paraId="09ABB466" w14:textId="070E8FC3" w:rsidR="008C3A87" w:rsidRPr="00331736" w:rsidRDefault="008C3A87" w:rsidP="008C3A87">
      <w:pPr>
        <w:pStyle w:val="ListParagraph"/>
        <w:numPr>
          <w:ilvl w:val="2"/>
          <w:numId w:val="1"/>
        </w:numPr>
        <w:rPr>
          <w:rFonts w:ascii="Arial" w:hAnsi="Arial" w:cs="Arial"/>
        </w:rPr>
      </w:pPr>
      <w:r w:rsidRPr="00331736">
        <w:rPr>
          <w:rFonts w:ascii="Arial" w:hAnsi="Arial" w:cs="Arial"/>
        </w:rPr>
        <w:t xml:space="preserve">Enables users to </w:t>
      </w:r>
      <w:r w:rsidR="00AB11CD" w:rsidRPr="00331736">
        <w:rPr>
          <w:rFonts w:ascii="Arial" w:hAnsi="Arial" w:cs="Arial"/>
        </w:rPr>
        <w:t xml:space="preserve">select tutorial and </w:t>
      </w:r>
      <w:r w:rsidRPr="00331736">
        <w:rPr>
          <w:rFonts w:ascii="Arial" w:hAnsi="Arial" w:cs="Arial"/>
        </w:rPr>
        <w:t>bypass sections</w:t>
      </w:r>
    </w:p>
    <w:p w14:paraId="2AF18E85" w14:textId="7E87A87A" w:rsidR="008C3A87" w:rsidRPr="00331736" w:rsidRDefault="008C3A87" w:rsidP="008C3A87">
      <w:pPr>
        <w:pStyle w:val="ListParagraph"/>
        <w:numPr>
          <w:ilvl w:val="1"/>
          <w:numId w:val="1"/>
        </w:numPr>
        <w:rPr>
          <w:rFonts w:ascii="Arial" w:hAnsi="Arial" w:cs="Arial"/>
        </w:rPr>
      </w:pPr>
      <w:r w:rsidRPr="00331736">
        <w:rPr>
          <w:rFonts w:ascii="Arial" w:hAnsi="Arial" w:cs="Arial"/>
        </w:rPr>
        <w:t>Coding window</w:t>
      </w:r>
    </w:p>
    <w:p w14:paraId="3557588A" w14:textId="3429D999" w:rsidR="008C3A87" w:rsidRPr="00331736" w:rsidRDefault="008C3A87" w:rsidP="008C3A87">
      <w:pPr>
        <w:pStyle w:val="ListParagraph"/>
        <w:numPr>
          <w:ilvl w:val="2"/>
          <w:numId w:val="1"/>
        </w:numPr>
        <w:rPr>
          <w:rFonts w:ascii="Arial" w:hAnsi="Arial" w:cs="Arial"/>
        </w:rPr>
      </w:pPr>
      <w:r w:rsidRPr="00331736">
        <w:rPr>
          <w:rFonts w:ascii="Arial" w:hAnsi="Arial" w:cs="Arial"/>
        </w:rPr>
        <w:t>Enables user to enter Python code to attempt current tutorial step</w:t>
      </w:r>
    </w:p>
    <w:p w14:paraId="448D81F9" w14:textId="47E295BE" w:rsidR="008C3A87" w:rsidRPr="00331736" w:rsidRDefault="008C3A87" w:rsidP="008C3A87">
      <w:pPr>
        <w:pStyle w:val="ListParagraph"/>
        <w:numPr>
          <w:ilvl w:val="1"/>
          <w:numId w:val="1"/>
        </w:numPr>
        <w:rPr>
          <w:rFonts w:ascii="Arial" w:hAnsi="Arial" w:cs="Arial"/>
        </w:rPr>
      </w:pPr>
      <w:r w:rsidRPr="00331736">
        <w:rPr>
          <w:rFonts w:ascii="Arial" w:hAnsi="Arial" w:cs="Arial"/>
        </w:rPr>
        <w:t>Submit code</w:t>
      </w:r>
    </w:p>
    <w:p w14:paraId="5A977D74" w14:textId="3F6226E7" w:rsidR="008C3A87" w:rsidRPr="00331736" w:rsidRDefault="008C3A87" w:rsidP="008C3A87">
      <w:pPr>
        <w:pStyle w:val="ListParagraph"/>
        <w:numPr>
          <w:ilvl w:val="2"/>
          <w:numId w:val="1"/>
        </w:numPr>
        <w:rPr>
          <w:rFonts w:ascii="Arial" w:hAnsi="Arial" w:cs="Arial"/>
        </w:rPr>
      </w:pPr>
      <w:r w:rsidRPr="00331736">
        <w:rPr>
          <w:rFonts w:ascii="Arial" w:hAnsi="Arial" w:cs="Arial"/>
        </w:rPr>
        <w:t>Trigger for submitting user generated code</w:t>
      </w:r>
    </w:p>
    <w:p w14:paraId="03A24150" w14:textId="67925C5B" w:rsidR="008C3A87" w:rsidRPr="00331736" w:rsidRDefault="008C3A87" w:rsidP="008C3A87">
      <w:pPr>
        <w:pStyle w:val="ListParagraph"/>
        <w:numPr>
          <w:ilvl w:val="1"/>
          <w:numId w:val="1"/>
        </w:numPr>
        <w:rPr>
          <w:rFonts w:ascii="Arial" w:hAnsi="Arial" w:cs="Arial"/>
        </w:rPr>
      </w:pPr>
      <w:r w:rsidRPr="00331736">
        <w:rPr>
          <w:rFonts w:ascii="Arial" w:hAnsi="Arial" w:cs="Arial"/>
        </w:rPr>
        <w:t xml:space="preserve">Results </w:t>
      </w:r>
      <w:del w:id="513" w:author="Cornish, Andrew M" w:date="2019-10-24T08:15:00Z">
        <w:r w:rsidRPr="00331736" w:rsidDel="00E35265">
          <w:rPr>
            <w:rFonts w:ascii="Arial" w:hAnsi="Arial" w:cs="Arial"/>
          </w:rPr>
          <w:delText>window</w:delText>
        </w:r>
      </w:del>
      <w:ins w:id="514" w:author="Cornish, Andrew M" w:date="2019-10-24T08:15:00Z">
        <w:r w:rsidR="00E35265" w:rsidRPr="00331736">
          <w:rPr>
            <w:rFonts w:ascii="Arial" w:hAnsi="Arial" w:cs="Arial"/>
          </w:rPr>
          <w:t>area</w:t>
        </w:r>
      </w:ins>
    </w:p>
    <w:p w14:paraId="528107C4" w14:textId="5F9D2579" w:rsidR="008C3A87" w:rsidRPr="00331736" w:rsidRDefault="008C3A87" w:rsidP="008C3A87">
      <w:pPr>
        <w:pStyle w:val="ListParagraph"/>
        <w:numPr>
          <w:ilvl w:val="2"/>
          <w:numId w:val="1"/>
        </w:numPr>
        <w:rPr>
          <w:rFonts w:ascii="Arial" w:hAnsi="Arial" w:cs="Arial"/>
        </w:rPr>
      </w:pPr>
      <w:r w:rsidRPr="00331736">
        <w:rPr>
          <w:rFonts w:ascii="Arial" w:hAnsi="Arial" w:cs="Arial"/>
        </w:rPr>
        <w:t>Pass/Fail results based on submitted code for current tutorial step</w:t>
      </w:r>
    </w:p>
    <w:p w14:paraId="2AB38513" w14:textId="76BD926C" w:rsidR="008C3A87" w:rsidRPr="00331736" w:rsidRDefault="008C3A87" w:rsidP="008C3A87">
      <w:pPr>
        <w:pStyle w:val="ListParagraph"/>
        <w:numPr>
          <w:ilvl w:val="0"/>
          <w:numId w:val="1"/>
        </w:numPr>
        <w:rPr>
          <w:rFonts w:ascii="Arial" w:hAnsi="Arial" w:cs="Arial"/>
        </w:rPr>
      </w:pPr>
      <w:r w:rsidRPr="00331736">
        <w:rPr>
          <w:rFonts w:ascii="Arial" w:hAnsi="Arial" w:cs="Arial"/>
        </w:rPr>
        <w:lastRenderedPageBreak/>
        <w:t>POFIS functionality</w:t>
      </w:r>
    </w:p>
    <w:p w14:paraId="3C55BE10" w14:textId="0176C7FE" w:rsidR="008C3A87" w:rsidRPr="00331736" w:rsidRDefault="008C3A87" w:rsidP="008C3A87">
      <w:pPr>
        <w:pStyle w:val="ListParagraph"/>
        <w:numPr>
          <w:ilvl w:val="1"/>
          <w:numId w:val="1"/>
        </w:numPr>
        <w:rPr>
          <w:rFonts w:ascii="Arial" w:hAnsi="Arial" w:cs="Arial"/>
        </w:rPr>
      </w:pPr>
      <w:r w:rsidRPr="00331736">
        <w:rPr>
          <w:rFonts w:ascii="Arial" w:hAnsi="Arial" w:cs="Arial"/>
        </w:rPr>
        <w:t>User information</w:t>
      </w:r>
    </w:p>
    <w:p w14:paraId="44E3042F" w14:textId="70DEA88E" w:rsidR="008C3A87" w:rsidRPr="00331736" w:rsidRDefault="008C3A87" w:rsidP="008C3A87">
      <w:pPr>
        <w:pStyle w:val="ListParagraph"/>
        <w:numPr>
          <w:ilvl w:val="2"/>
          <w:numId w:val="1"/>
        </w:numPr>
        <w:rPr>
          <w:rFonts w:ascii="Arial" w:hAnsi="Arial" w:cs="Arial"/>
        </w:rPr>
      </w:pPr>
      <w:r w:rsidRPr="00331736">
        <w:rPr>
          <w:rFonts w:ascii="Arial" w:hAnsi="Arial" w:cs="Arial"/>
        </w:rPr>
        <w:t>Store and retrieve user information and progress</w:t>
      </w:r>
    </w:p>
    <w:p w14:paraId="28F53C3C" w14:textId="1806A53D" w:rsidR="008C3A87" w:rsidRPr="00331736" w:rsidRDefault="008C3A87" w:rsidP="008C3A87">
      <w:pPr>
        <w:pStyle w:val="ListParagraph"/>
        <w:numPr>
          <w:ilvl w:val="1"/>
          <w:numId w:val="1"/>
        </w:numPr>
        <w:rPr>
          <w:rFonts w:ascii="Arial" w:hAnsi="Arial" w:cs="Arial"/>
        </w:rPr>
      </w:pPr>
      <w:r w:rsidRPr="00331736">
        <w:rPr>
          <w:rFonts w:ascii="Arial" w:hAnsi="Arial" w:cs="Arial"/>
        </w:rPr>
        <w:t>Determine if submitted code is acceptable</w:t>
      </w:r>
    </w:p>
    <w:p w14:paraId="4A75BEDF" w14:textId="573AFC56" w:rsidR="008C3A87" w:rsidRPr="00331736" w:rsidDel="008302F3" w:rsidRDefault="008C3A87" w:rsidP="008C3A87">
      <w:pPr>
        <w:pStyle w:val="ListParagraph"/>
        <w:numPr>
          <w:ilvl w:val="1"/>
          <w:numId w:val="1"/>
        </w:numPr>
        <w:rPr>
          <w:del w:id="515" w:author="Cornish, Andrew M" w:date="2019-10-24T08:35:00Z"/>
          <w:rFonts w:ascii="Arial" w:hAnsi="Arial" w:cs="Arial"/>
        </w:rPr>
      </w:pPr>
      <w:del w:id="516" w:author="Cornish, Andrew M" w:date="2019-10-24T08:35:00Z">
        <w:r w:rsidRPr="00331736" w:rsidDel="008302F3">
          <w:rPr>
            <w:rFonts w:ascii="Arial" w:hAnsi="Arial" w:cs="Arial"/>
          </w:rPr>
          <w:delText xml:space="preserve">Provide means to </w:delText>
        </w:r>
        <w:r w:rsidR="00AB11CD" w:rsidRPr="00331736" w:rsidDel="008302F3">
          <w:rPr>
            <w:rFonts w:ascii="Arial" w:hAnsi="Arial" w:cs="Arial"/>
          </w:rPr>
          <w:delText>make changes to tutorial based on instructor/course requirements</w:delText>
        </w:r>
      </w:del>
    </w:p>
    <w:p w14:paraId="35DD71B7" w14:textId="62127F6D" w:rsidR="00AB11CD" w:rsidRPr="00331736" w:rsidRDefault="00AB11CD" w:rsidP="008C3A87">
      <w:pPr>
        <w:pStyle w:val="ListParagraph"/>
        <w:numPr>
          <w:ilvl w:val="1"/>
          <w:numId w:val="1"/>
        </w:numPr>
        <w:rPr>
          <w:rFonts w:ascii="Arial" w:hAnsi="Arial" w:cs="Arial"/>
        </w:rPr>
      </w:pPr>
      <w:r w:rsidRPr="00331736">
        <w:rPr>
          <w:rFonts w:ascii="Arial" w:hAnsi="Arial" w:cs="Arial"/>
        </w:rPr>
        <w:t>Course specific requirements</w:t>
      </w:r>
    </w:p>
    <w:p w14:paraId="30BD5533" w14:textId="32C3CC9C" w:rsidR="00AB11CD" w:rsidRDefault="00AB11CD" w:rsidP="00AB11CD">
      <w:pPr>
        <w:pStyle w:val="ListParagraph"/>
        <w:numPr>
          <w:ilvl w:val="2"/>
          <w:numId w:val="1"/>
        </w:numPr>
        <w:rPr>
          <w:ins w:id="517" w:author="Cornish, Andrew M" w:date="2019-10-24T11:10:00Z"/>
          <w:rFonts w:ascii="Arial" w:hAnsi="Arial" w:cs="Arial"/>
        </w:rPr>
      </w:pPr>
      <w:r w:rsidRPr="00331736">
        <w:rPr>
          <w:rFonts w:ascii="Arial" w:hAnsi="Arial" w:cs="Arial"/>
        </w:rPr>
        <w:t>Tutorial steps will be linked together per instructor requirements.</w:t>
      </w:r>
    </w:p>
    <w:p w14:paraId="1C8D59BC" w14:textId="0719C226" w:rsidR="00C713C3" w:rsidRPr="00331736" w:rsidRDefault="00C713C3">
      <w:pPr>
        <w:pStyle w:val="ListParagraph"/>
        <w:ind w:left="2520"/>
        <w:rPr>
          <w:rFonts w:ascii="Arial" w:hAnsi="Arial" w:cs="Arial"/>
        </w:rPr>
        <w:pPrChange w:id="518" w:author="Cornish, Andrew M" w:date="2019-10-24T11:10:00Z">
          <w:pPr>
            <w:pStyle w:val="ListParagraph"/>
            <w:numPr>
              <w:ilvl w:val="2"/>
              <w:numId w:val="1"/>
            </w:numPr>
            <w:ind w:left="2520" w:hanging="180"/>
          </w:pPr>
        </w:pPrChange>
      </w:pPr>
    </w:p>
    <w:p w14:paraId="3930F19C" w14:textId="7E889DBC" w:rsidR="00702CE1" w:rsidRDefault="00372A21">
      <w:pPr>
        <w:keepNext/>
        <w:ind w:left="720"/>
        <w:jc w:val="center"/>
        <w:rPr>
          <w:ins w:id="519" w:author="Cornish, Andrew M" w:date="2019-10-24T10:48:00Z"/>
        </w:rPr>
        <w:pPrChange w:id="520" w:author="Cornish, Andrew M" w:date="2019-10-24T11:10:00Z">
          <w:pPr>
            <w:keepNext/>
            <w:ind w:left="720"/>
          </w:pPr>
        </w:pPrChange>
      </w:pPr>
      <w:ins w:id="521" w:author="Cornish, Andrew M" w:date="2019-10-24T11:16:00Z">
        <w:r>
          <w:rPr>
            <w:noProof/>
          </w:rPr>
          <mc:AlternateContent>
            <mc:Choice Requires="wps">
              <w:drawing>
                <wp:anchor distT="0" distB="0" distL="114300" distR="114300" simplePos="0" relativeHeight="251660288" behindDoc="0" locked="0" layoutInCell="1" allowOverlap="1" wp14:anchorId="5A18288A" wp14:editId="43283037">
                  <wp:simplePos x="0" y="0"/>
                  <wp:positionH relativeFrom="column">
                    <wp:posOffset>887104</wp:posOffset>
                  </wp:positionH>
                  <wp:positionV relativeFrom="paragraph">
                    <wp:posOffset>6824</wp:posOffset>
                  </wp:positionV>
                  <wp:extent cx="4551529" cy="6381750"/>
                  <wp:effectExtent l="0" t="0" r="20955" b="19050"/>
                  <wp:wrapNone/>
                  <wp:docPr id="10" name="Rectangle 10"/>
                  <wp:cNvGraphicFramePr/>
                  <a:graphic xmlns:a="http://schemas.openxmlformats.org/drawingml/2006/main">
                    <a:graphicData uri="http://schemas.microsoft.com/office/word/2010/wordprocessingShape">
                      <wps:wsp>
                        <wps:cNvSpPr/>
                        <wps:spPr>
                          <a:xfrm>
                            <a:off x="0" y="0"/>
                            <a:ext cx="4551529" cy="6381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9BBE8" id="Rectangle 10" o:spid="_x0000_s1026" style="position:absolute;margin-left:69.85pt;margin-top:.55pt;width:358.4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" filled="f" strokecolor="black [3213]" strokeweight="1.5pt"/>
              </w:pict>
            </mc:Fallback>
          </mc:AlternateContent>
        </w:r>
      </w:ins>
      <w:ins w:id="522" w:author="Cornish, Andrew M" w:date="2019-10-24T10:47:00Z">
        <w:r w:rsidR="00702CE1">
          <w:rPr>
            <w:noProof/>
          </w:rPr>
          <w:drawing>
            <wp:inline distT="0" distB="0" distL="0" distR="0" wp14:anchorId="111D1617" wp14:editId="621B0E47">
              <wp:extent cx="4612943" cy="644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943" cy="6448425"/>
                      </a:xfrm>
                      <a:prstGeom prst="rect">
                        <a:avLst/>
                      </a:prstGeom>
                      <a:noFill/>
                      <a:ln>
                        <a:noFill/>
                      </a:ln>
                    </pic:spPr>
                  </pic:pic>
                </a:graphicData>
              </a:graphic>
            </wp:inline>
          </w:drawing>
        </w:r>
      </w:ins>
    </w:p>
    <w:p w14:paraId="05138F78" w14:textId="6004CAD2" w:rsidR="00962596" w:rsidRPr="00702CE1" w:rsidRDefault="00702CE1">
      <w:pPr>
        <w:pStyle w:val="Caption"/>
        <w:ind w:left="720" w:firstLine="720"/>
        <w:rPr>
          <w:rPrChange w:id="523" w:author="Cornish, Andrew M" w:date="2019-10-24T10:48:00Z">
            <w:rPr>
              <w:rFonts w:ascii="Arial" w:hAnsi="Arial" w:cs="Arial"/>
            </w:rPr>
          </w:rPrChange>
        </w:rPr>
        <w:pPrChange w:id="524" w:author="Cornish, Andrew M" w:date="2019-10-24T11:11:00Z">
          <w:pPr>
            <w:ind w:left="720"/>
          </w:pPr>
        </w:pPrChange>
      </w:pPr>
      <w:ins w:id="525" w:author="Cornish, Andrew M" w:date="2019-10-24T10:48:00Z">
        <w:r>
          <w:t xml:space="preserve">Figure </w:t>
        </w:r>
        <w:r>
          <w:fldChar w:fldCharType="begin"/>
        </w:r>
        <w:r>
          <w:instrText xml:space="preserve"> SEQ Figure \* ARABIC </w:instrText>
        </w:r>
      </w:ins>
      <w:r>
        <w:fldChar w:fldCharType="separate"/>
      </w:r>
      <w:ins w:id="526" w:author="Cornish, Andrew M" w:date="2019-10-24T11:29:00Z">
        <w:r w:rsidR="0071512A">
          <w:rPr>
            <w:noProof/>
          </w:rPr>
          <w:t>2</w:t>
        </w:r>
      </w:ins>
      <w:ins w:id="527" w:author="Cornish, Andrew M" w:date="2019-10-24T10:48:00Z">
        <w:r>
          <w:fldChar w:fldCharType="end"/>
        </w:r>
        <w:r>
          <w:t xml:space="preserve">: </w:t>
        </w:r>
        <w:r w:rsidRPr="00C45A6D">
          <w:t>Data Flow Diagram</w:t>
        </w:r>
      </w:ins>
    </w:p>
    <w:p w14:paraId="74C7F666" w14:textId="7598B732" w:rsidR="00DB6AE1" w:rsidRPr="00331736" w:rsidRDefault="00DB6AE1" w:rsidP="00DB6AE1">
      <w:pPr>
        <w:ind w:left="720"/>
        <w:rPr>
          <w:rFonts w:ascii="Arial" w:hAnsi="Arial" w:cs="Arial"/>
          <w:b/>
          <w:bCs/>
        </w:rPr>
      </w:pPr>
      <w:r w:rsidRPr="00331736">
        <w:rPr>
          <w:rFonts w:ascii="Arial" w:hAnsi="Arial" w:cs="Arial"/>
          <w:b/>
          <w:bCs/>
        </w:rPr>
        <w:lastRenderedPageBreak/>
        <w:t>2.3</w:t>
      </w:r>
      <w:r w:rsidRPr="00331736">
        <w:rPr>
          <w:rFonts w:ascii="Arial" w:hAnsi="Arial" w:cs="Arial"/>
          <w:b/>
          <w:bCs/>
        </w:rPr>
        <w:tab/>
        <w:t>Users and Characteristics</w:t>
      </w:r>
    </w:p>
    <w:p w14:paraId="3A68112A" w14:textId="61DAD8A3" w:rsidR="00DB6AE1" w:rsidRPr="00331736" w:rsidRDefault="00DB6AE1" w:rsidP="00DB6AE1">
      <w:pPr>
        <w:ind w:left="720"/>
        <w:rPr>
          <w:rFonts w:ascii="Arial" w:hAnsi="Arial" w:cs="Arial"/>
        </w:rPr>
      </w:pPr>
      <w:r w:rsidRPr="00331736">
        <w:rPr>
          <w:rFonts w:ascii="Arial" w:hAnsi="Arial" w:cs="Arial"/>
        </w:rPr>
        <w:t>The</w:t>
      </w:r>
      <w:r w:rsidR="00F7589C" w:rsidRPr="00331736">
        <w:rPr>
          <w:rFonts w:ascii="Arial" w:hAnsi="Arial" w:cs="Arial"/>
        </w:rPr>
        <w:t xml:space="preserve"> direct</w:t>
      </w:r>
      <w:r w:rsidRPr="00331736">
        <w:rPr>
          <w:rFonts w:ascii="Arial" w:hAnsi="Arial" w:cs="Arial"/>
        </w:rPr>
        <w:t xml:space="preserve"> users</w:t>
      </w:r>
      <w:r w:rsidR="00F7589C" w:rsidRPr="00331736">
        <w:rPr>
          <w:rFonts w:ascii="Arial" w:hAnsi="Arial" w:cs="Arial"/>
        </w:rPr>
        <w:t xml:space="preserve"> of the system</w:t>
      </w:r>
      <w:r w:rsidRPr="00331736">
        <w:rPr>
          <w:rFonts w:ascii="Arial" w:hAnsi="Arial" w:cs="Arial"/>
        </w:rPr>
        <w:t xml:space="preserve"> are</w:t>
      </w:r>
      <w:r w:rsidR="00F7589C" w:rsidRPr="00331736">
        <w:rPr>
          <w:rFonts w:ascii="Arial" w:hAnsi="Arial" w:cs="Arial"/>
        </w:rPr>
        <w:t xml:space="preserve"> </w:t>
      </w:r>
      <w:r w:rsidRPr="00331736">
        <w:rPr>
          <w:rFonts w:ascii="Arial" w:hAnsi="Arial" w:cs="Arial"/>
        </w:rPr>
        <w:t xml:space="preserve">Washington State </w:t>
      </w:r>
      <w:r w:rsidR="00F7589C" w:rsidRPr="00331736">
        <w:rPr>
          <w:rFonts w:ascii="Arial" w:hAnsi="Arial" w:cs="Arial"/>
        </w:rPr>
        <w:t>University</w:t>
      </w:r>
      <w:r w:rsidRPr="00331736">
        <w:rPr>
          <w:rFonts w:ascii="Arial" w:hAnsi="Arial" w:cs="Arial"/>
        </w:rPr>
        <w:t xml:space="preserve"> (WSU) students</w:t>
      </w:r>
      <w:r w:rsidR="00F7589C" w:rsidRPr="00331736">
        <w:rPr>
          <w:rFonts w:ascii="Arial" w:hAnsi="Arial" w:cs="Arial"/>
        </w:rPr>
        <w:t xml:space="preserve"> with programming experience</w:t>
      </w:r>
      <w:r w:rsidRPr="00331736">
        <w:rPr>
          <w:rFonts w:ascii="Arial" w:hAnsi="Arial" w:cs="Arial"/>
        </w:rPr>
        <w:t xml:space="preserve">. </w:t>
      </w:r>
      <w:r w:rsidR="00F7589C" w:rsidRPr="00331736">
        <w:rPr>
          <w:rFonts w:ascii="Arial" w:hAnsi="Arial" w:cs="Arial"/>
        </w:rPr>
        <w:t xml:space="preserve"> It is expected that these</w:t>
      </w:r>
      <w:r w:rsidRPr="00331736">
        <w:rPr>
          <w:rFonts w:ascii="Arial" w:hAnsi="Arial" w:cs="Arial"/>
        </w:rPr>
        <w:t xml:space="preserve"> students </w:t>
      </w:r>
      <w:r w:rsidR="00F7589C" w:rsidRPr="00331736">
        <w:rPr>
          <w:rFonts w:ascii="Arial" w:hAnsi="Arial" w:cs="Arial"/>
        </w:rPr>
        <w:t>will be primarily</w:t>
      </w:r>
      <w:r w:rsidRPr="00331736">
        <w:rPr>
          <w:rFonts w:ascii="Arial" w:hAnsi="Arial" w:cs="Arial"/>
        </w:rPr>
        <w:t xml:space="preserve"> Computer Science </w:t>
      </w:r>
      <w:r w:rsidR="00F7589C" w:rsidRPr="00331736">
        <w:rPr>
          <w:rFonts w:ascii="Arial" w:hAnsi="Arial" w:cs="Arial"/>
        </w:rPr>
        <w:t>majors but will be helpful to any student enrolling in courses requiring programming with Python.</w:t>
      </w:r>
    </w:p>
    <w:p w14:paraId="1FB21D14" w14:textId="39C64108" w:rsidR="00F7589C" w:rsidRPr="00331736" w:rsidRDefault="007A0886" w:rsidP="00DB6AE1">
      <w:pPr>
        <w:ind w:left="720"/>
        <w:rPr>
          <w:rFonts w:ascii="Arial" w:hAnsi="Arial" w:cs="Arial"/>
        </w:rPr>
      </w:pPr>
      <w:r w:rsidRPr="00331736">
        <w:rPr>
          <w:rFonts w:ascii="Arial" w:hAnsi="Arial" w:cs="Arial"/>
        </w:rPr>
        <w:t xml:space="preserve">Additionally, </w:t>
      </w:r>
      <w:ins w:id="528" w:author="Andrew Cornish" w:date="2019-10-23T14:45:00Z">
        <w:r w:rsidR="00827EFD" w:rsidRPr="00331736">
          <w:rPr>
            <w:rFonts w:ascii="Arial" w:hAnsi="Arial" w:cs="Arial"/>
          </w:rPr>
          <w:t>POFIS admin</w:t>
        </w:r>
      </w:ins>
      <w:ins w:id="529" w:author="Andrew Cornish" w:date="2019-10-23T14:46:00Z">
        <w:r w:rsidR="009574FC" w:rsidRPr="00331736">
          <w:rPr>
            <w:rFonts w:ascii="Arial" w:hAnsi="Arial" w:cs="Arial"/>
          </w:rPr>
          <w:t>istrators</w:t>
        </w:r>
        <w:r w:rsidR="009A6651" w:rsidRPr="00331736">
          <w:rPr>
            <w:rFonts w:ascii="Arial" w:hAnsi="Arial" w:cs="Arial"/>
          </w:rPr>
          <w:t xml:space="preserve"> </w:t>
        </w:r>
      </w:ins>
      <w:del w:id="530" w:author="Andrew Cornish" w:date="2019-10-23T14:45:00Z">
        <w:r w:rsidRPr="00331736" w:rsidDel="00827EFD">
          <w:rPr>
            <w:rFonts w:ascii="Arial" w:hAnsi="Arial" w:cs="Arial"/>
          </w:rPr>
          <w:delText xml:space="preserve">certain members of the </w:delText>
        </w:r>
      </w:del>
      <w:del w:id="531" w:author="Andrew Cornish" w:date="2019-10-23T14:44:00Z">
        <w:r w:rsidR="00293642" w:rsidRPr="00331736" w:rsidDel="00827EFD">
          <w:rPr>
            <w:rFonts w:ascii="Arial" w:hAnsi="Arial" w:cs="Arial"/>
            <w:highlight w:val="yellow"/>
          </w:rPr>
          <w:delText>PythonBootCamp</w:delText>
        </w:r>
        <w:r w:rsidR="00443EDC" w:rsidRPr="00331736" w:rsidDel="00827EFD">
          <w:rPr>
            <w:rFonts w:ascii="Arial" w:hAnsi="Arial" w:cs="Arial"/>
          </w:rPr>
          <w:delText xml:space="preserve"> </w:delText>
        </w:r>
      </w:del>
      <w:del w:id="532" w:author="Andrew Cornish" w:date="2019-10-23T14:46:00Z">
        <w:r w:rsidRPr="00331736" w:rsidDel="009574FC">
          <w:rPr>
            <w:rFonts w:ascii="Arial" w:hAnsi="Arial" w:cs="Arial"/>
          </w:rPr>
          <w:delText>group</w:delText>
        </w:r>
        <w:r w:rsidR="00F7589C" w:rsidRPr="00331736" w:rsidDel="009574FC">
          <w:rPr>
            <w:rFonts w:ascii="Arial" w:hAnsi="Arial" w:cs="Arial"/>
          </w:rPr>
          <w:delText xml:space="preserve"> </w:delText>
        </w:r>
        <w:r w:rsidRPr="00331736" w:rsidDel="009574FC">
          <w:rPr>
            <w:rFonts w:ascii="Arial" w:hAnsi="Arial" w:cs="Arial"/>
          </w:rPr>
          <w:delText xml:space="preserve">and/or those specified by </w:delText>
        </w:r>
        <w:r w:rsidR="00496458" w:rsidRPr="00331736" w:rsidDel="009574FC">
          <w:rPr>
            <w:rFonts w:ascii="Arial" w:hAnsi="Arial" w:cs="Arial"/>
          </w:rPr>
          <w:delText>the computer science section of WSU-V</w:delText>
        </w:r>
        <w:r w:rsidR="00293642" w:rsidRPr="00331736" w:rsidDel="009574FC">
          <w:rPr>
            <w:rFonts w:ascii="Arial" w:hAnsi="Arial" w:cs="Arial"/>
          </w:rPr>
          <w:delText xml:space="preserve"> </w:delText>
        </w:r>
        <w:r w:rsidR="00AD436F" w:rsidRPr="00331736" w:rsidDel="009574FC">
          <w:rPr>
            <w:rFonts w:ascii="Arial" w:hAnsi="Arial" w:cs="Arial"/>
          </w:rPr>
          <w:delText>may</w:delText>
        </w:r>
        <w:r w:rsidR="00AD436F" w:rsidRPr="00331736" w:rsidDel="00B20F14">
          <w:rPr>
            <w:rFonts w:ascii="Arial" w:hAnsi="Arial" w:cs="Arial"/>
          </w:rPr>
          <w:delText xml:space="preserve"> be designated as system administrators and </w:delText>
        </w:r>
      </w:del>
      <w:r w:rsidR="00293642" w:rsidRPr="00331736">
        <w:rPr>
          <w:rFonts w:ascii="Arial" w:hAnsi="Arial" w:cs="Arial"/>
        </w:rPr>
        <w:t>will require additional a</w:t>
      </w:r>
      <w:r w:rsidRPr="00331736">
        <w:rPr>
          <w:rFonts w:ascii="Arial" w:hAnsi="Arial" w:cs="Arial"/>
        </w:rPr>
        <w:t xml:space="preserve">ccess to the system </w:t>
      </w:r>
      <w:r w:rsidR="00293642" w:rsidRPr="00331736">
        <w:rPr>
          <w:rFonts w:ascii="Arial" w:hAnsi="Arial" w:cs="Arial"/>
        </w:rPr>
        <w:t>in order to make changes and corrections</w:t>
      </w:r>
      <w:r w:rsidR="00F7589C" w:rsidRPr="00331736">
        <w:rPr>
          <w:rFonts w:ascii="Arial" w:hAnsi="Arial" w:cs="Arial"/>
        </w:rPr>
        <w:t>. These users will be responsible for updating</w:t>
      </w:r>
      <w:ins w:id="533" w:author="Andrew Cornish" w:date="2019-10-23T14:47:00Z">
        <w:r w:rsidR="00B20F14" w:rsidRPr="00331736">
          <w:rPr>
            <w:rFonts w:ascii="Arial" w:hAnsi="Arial" w:cs="Arial"/>
          </w:rPr>
          <w:t xml:space="preserve">, </w:t>
        </w:r>
      </w:ins>
      <w:del w:id="534" w:author="Andrew Cornish" w:date="2019-10-23T14:47:00Z">
        <w:r w:rsidR="00F7589C" w:rsidRPr="00331736" w:rsidDel="00B20F14">
          <w:rPr>
            <w:rFonts w:ascii="Arial" w:hAnsi="Arial" w:cs="Arial"/>
          </w:rPr>
          <w:delText xml:space="preserve"> tutorials and </w:delText>
        </w:r>
      </w:del>
      <w:r w:rsidR="00F7589C" w:rsidRPr="00331736">
        <w:rPr>
          <w:rFonts w:ascii="Arial" w:hAnsi="Arial" w:cs="Arial"/>
        </w:rPr>
        <w:t>creating</w:t>
      </w:r>
      <w:ins w:id="535" w:author="Andrew Cornish" w:date="2019-10-23T14:47:00Z">
        <w:r w:rsidR="000C428C" w:rsidRPr="00331736">
          <w:rPr>
            <w:rFonts w:ascii="Arial" w:hAnsi="Arial" w:cs="Arial"/>
          </w:rPr>
          <w:t xml:space="preserve">, and </w:t>
        </w:r>
      </w:ins>
      <w:del w:id="536" w:author="Andrew Cornish" w:date="2019-10-23T14:47:00Z">
        <w:r w:rsidR="00F7589C" w:rsidRPr="00331736" w:rsidDel="000C428C">
          <w:rPr>
            <w:rFonts w:ascii="Arial" w:hAnsi="Arial" w:cs="Arial"/>
          </w:rPr>
          <w:delText>/</w:delText>
        </w:r>
      </w:del>
      <w:r w:rsidR="00F7589C" w:rsidRPr="00331736">
        <w:rPr>
          <w:rFonts w:ascii="Arial" w:hAnsi="Arial" w:cs="Arial"/>
        </w:rPr>
        <w:t xml:space="preserve">modifying tutorials </w:t>
      </w:r>
      <w:del w:id="537" w:author="Andrew Cornish" w:date="2019-10-23T14:47:00Z">
        <w:r w:rsidR="00F7589C" w:rsidRPr="00331736" w:rsidDel="000C428C">
          <w:rPr>
            <w:rFonts w:ascii="Arial" w:hAnsi="Arial" w:cs="Arial"/>
          </w:rPr>
          <w:delText>for specific courses</w:delText>
        </w:r>
      </w:del>
      <w:ins w:id="538" w:author="Andrew Cornish" w:date="2019-10-23T14:47:00Z">
        <w:r w:rsidR="000C428C" w:rsidRPr="00331736">
          <w:rPr>
            <w:rFonts w:ascii="Arial" w:hAnsi="Arial" w:cs="Arial"/>
          </w:rPr>
          <w:t xml:space="preserve">along with user account </w:t>
        </w:r>
        <w:r w:rsidR="00BB676A" w:rsidRPr="00331736">
          <w:rPr>
            <w:rFonts w:ascii="Arial" w:hAnsi="Arial" w:cs="Arial"/>
          </w:rPr>
          <w:t>activities</w:t>
        </w:r>
      </w:ins>
      <w:r w:rsidR="00F7589C" w:rsidRPr="00331736">
        <w:rPr>
          <w:rFonts w:ascii="Arial" w:hAnsi="Arial" w:cs="Arial"/>
        </w:rPr>
        <w:t>.</w:t>
      </w:r>
      <w:ins w:id="539" w:author="Cornish, Andrew M" w:date="2019-10-24T10:41:00Z">
        <w:r w:rsidR="0076210F">
          <w:rPr>
            <w:rFonts w:ascii="Arial" w:hAnsi="Arial" w:cs="Arial"/>
          </w:rPr>
          <w:t xml:space="preserve">  This may b</w:t>
        </w:r>
        <w:r w:rsidR="00EA438B">
          <w:rPr>
            <w:rFonts w:ascii="Arial" w:hAnsi="Arial" w:cs="Arial"/>
          </w:rPr>
          <w:t>e done through direct acce</w:t>
        </w:r>
      </w:ins>
      <w:ins w:id="540" w:author="Cornish, Andrew M" w:date="2019-10-24T10:42:00Z">
        <w:r w:rsidR="00EA438B">
          <w:rPr>
            <w:rFonts w:ascii="Arial" w:hAnsi="Arial" w:cs="Arial"/>
          </w:rPr>
          <w:t>ss to the server-side database.</w:t>
        </w:r>
      </w:ins>
    </w:p>
    <w:p w14:paraId="7FAB3526" w14:textId="6400490E" w:rsidR="00F7589C" w:rsidRPr="00331736" w:rsidDel="00BB676A" w:rsidRDefault="00F7589C" w:rsidP="00DB6AE1">
      <w:pPr>
        <w:ind w:left="720"/>
        <w:rPr>
          <w:del w:id="541" w:author="Andrew Cornish" w:date="2019-10-23T14:47:00Z"/>
          <w:rFonts w:ascii="Arial" w:hAnsi="Arial" w:cs="Arial"/>
        </w:rPr>
      </w:pPr>
    </w:p>
    <w:p w14:paraId="4C22BBD2" w14:textId="77777777" w:rsidR="00F7589C" w:rsidRPr="00331736" w:rsidRDefault="00F7589C" w:rsidP="00DB6AE1">
      <w:pPr>
        <w:ind w:left="720"/>
        <w:rPr>
          <w:rFonts w:ascii="Arial" w:hAnsi="Arial" w:cs="Arial"/>
        </w:rPr>
      </w:pPr>
    </w:p>
    <w:p w14:paraId="456745F6" w14:textId="77777777" w:rsidR="00DB6AE1" w:rsidRPr="00331736" w:rsidRDefault="00DB6AE1" w:rsidP="00DB6AE1">
      <w:pPr>
        <w:ind w:left="720"/>
        <w:rPr>
          <w:rFonts w:ascii="Arial" w:hAnsi="Arial" w:cs="Arial"/>
          <w:b/>
          <w:bCs/>
        </w:rPr>
      </w:pPr>
      <w:r w:rsidRPr="00331736">
        <w:rPr>
          <w:rFonts w:ascii="Arial" w:hAnsi="Arial" w:cs="Arial"/>
          <w:b/>
          <w:bCs/>
        </w:rPr>
        <w:t>2.4</w:t>
      </w:r>
      <w:r w:rsidRPr="00331736">
        <w:rPr>
          <w:rFonts w:ascii="Arial" w:hAnsi="Arial" w:cs="Arial"/>
          <w:b/>
          <w:bCs/>
        </w:rPr>
        <w:tab/>
        <w:t>Operating Environment</w:t>
      </w:r>
    </w:p>
    <w:p w14:paraId="25F3C6B6" w14:textId="3102183D" w:rsidR="00DB6AE1" w:rsidRPr="00331736" w:rsidDel="0009021C" w:rsidRDefault="00DB6AE1" w:rsidP="00DB6AE1">
      <w:pPr>
        <w:ind w:left="720"/>
        <w:rPr>
          <w:del w:id="542" w:author="Cornish, Andrew M" w:date="2019-10-24T10:13:00Z"/>
          <w:rFonts w:ascii="Arial" w:hAnsi="Arial" w:cs="Arial"/>
          <w:i/>
          <w:iCs/>
        </w:rPr>
      </w:pPr>
      <w:del w:id="543" w:author="Cornish, Andrew M" w:date="2019-10-24T10:13:00Z">
        <w:r w:rsidRPr="00331736" w:rsidDel="0009021C">
          <w:rPr>
            <w:rFonts w:ascii="Arial" w:hAnsi="Arial" w:cs="Arial"/>
            <w:i/>
            <w:iCs/>
          </w:rPr>
          <w:delText>&lt;Describe the environment in which the software will operate, including the hardware platform, operating system and versions, and any other software components or applications with which it must peacefully coexist</w:delText>
        </w:r>
        <w:r w:rsidRPr="00331736" w:rsidDel="0009021C">
          <w:rPr>
            <w:rFonts w:ascii="Arial" w:hAnsi="Arial" w:cs="Arial"/>
            <w:i/>
            <w:iCs/>
            <w:highlight w:val="yellow"/>
          </w:rPr>
          <w:delText>. In this part, make sure to include a simple diagram that shows the major components of the overall system, subsystem interconnections, and external interface</w:delText>
        </w:r>
      </w:del>
    </w:p>
    <w:p w14:paraId="141AED84" w14:textId="0767CFFF" w:rsidR="00DB6AE1" w:rsidRPr="00331736" w:rsidDel="0009021C" w:rsidRDefault="00DB6AE1" w:rsidP="00DB6AE1">
      <w:pPr>
        <w:ind w:left="720"/>
        <w:rPr>
          <w:del w:id="544" w:author="Cornish, Andrew M" w:date="2019-10-24T10:13:00Z"/>
          <w:rFonts w:ascii="Arial" w:hAnsi="Arial" w:cs="Arial"/>
          <w:i/>
          <w:iCs/>
        </w:rPr>
      </w:pPr>
      <w:del w:id="545" w:author="Cornish, Andrew M" w:date="2019-10-24T10:13:00Z">
        <w:r w:rsidRPr="00331736" w:rsidDel="0009021C">
          <w:rPr>
            <w:rFonts w:ascii="Arial" w:hAnsi="Arial" w:cs="Arial"/>
            <w:i/>
            <w:iCs/>
          </w:rPr>
          <w:delText>TO DO: As stated above, in at least one paragraph, describe the environment your system will have to operate in. Make sure to include the minimum platform requirements for your system. &gt;</w:delText>
        </w:r>
      </w:del>
    </w:p>
    <w:p w14:paraId="46774196" w14:textId="6351EA71" w:rsidR="00DB6AE1" w:rsidRPr="00331736" w:rsidRDefault="00C42618" w:rsidP="00DB6AE1">
      <w:pPr>
        <w:ind w:left="720"/>
        <w:rPr>
          <w:rFonts w:ascii="Arial" w:hAnsi="Arial" w:cs="Arial"/>
        </w:rPr>
      </w:pPr>
      <w:r w:rsidRPr="00331736">
        <w:rPr>
          <w:rFonts w:ascii="Arial" w:hAnsi="Arial" w:cs="Arial"/>
        </w:rPr>
        <w:t xml:space="preserve">  The </w:t>
      </w:r>
      <w:r w:rsidR="00891928" w:rsidRPr="00331736">
        <w:rPr>
          <w:rFonts w:ascii="Arial" w:hAnsi="Arial" w:cs="Arial"/>
        </w:rPr>
        <w:t xml:space="preserve">POFIS </w:t>
      </w:r>
      <w:r w:rsidR="0023047B" w:rsidRPr="00331736">
        <w:rPr>
          <w:rFonts w:ascii="Arial" w:hAnsi="Arial" w:cs="Arial"/>
        </w:rPr>
        <w:t xml:space="preserve">software is a </w:t>
      </w:r>
      <w:r w:rsidR="00891928" w:rsidRPr="00331736">
        <w:rPr>
          <w:rFonts w:ascii="Arial" w:hAnsi="Arial" w:cs="Arial"/>
        </w:rPr>
        <w:t>browser-based</w:t>
      </w:r>
      <w:r w:rsidR="0023047B" w:rsidRPr="00331736">
        <w:rPr>
          <w:rFonts w:ascii="Arial" w:hAnsi="Arial" w:cs="Arial"/>
        </w:rPr>
        <w:t xml:space="preserve"> application. </w:t>
      </w:r>
      <w:r w:rsidR="004F7018" w:rsidRPr="00331736">
        <w:rPr>
          <w:rFonts w:ascii="Arial" w:hAnsi="Arial" w:cs="Arial"/>
        </w:rPr>
        <w:t xml:space="preserve">The </w:t>
      </w:r>
      <w:r w:rsidR="004F5B22" w:rsidRPr="00331736">
        <w:rPr>
          <w:rFonts w:ascii="Arial" w:hAnsi="Arial" w:cs="Arial"/>
        </w:rPr>
        <w:t>application and associated web page</w:t>
      </w:r>
      <w:r w:rsidR="00891928" w:rsidRPr="00331736">
        <w:rPr>
          <w:rFonts w:ascii="Arial" w:hAnsi="Arial" w:cs="Arial"/>
        </w:rPr>
        <w:t xml:space="preserve"> </w:t>
      </w:r>
      <w:r w:rsidR="0023047B" w:rsidRPr="00331736">
        <w:rPr>
          <w:rFonts w:ascii="Arial" w:hAnsi="Arial" w:cs="Arial"/>
        </w:rPr>
        <w:t>will be hosted on</w:t>
      </w:r>
      <w:r w:rsidR="00F24E7C" w:rsidRPr="00331736">
        <w:rPr>
          <w:rFonts w:ascii="Arial" w:hAnsi="Arial" w:cs="Arial"/>
        </w:rPr>
        <w:t xml:space="preserve"> a Unix based operating system using </w:t>
      </w:r>
      <w:r w:rsidR="00A07FC4" w:rsidRPr="00331736">
        <w:rPr>
          <w:rFonts w:ascii="Arial" w:hAnsi="Arial" w:cs="Arial"/>
        </w:rPr>
        <w:t>the W</w:t>
      </w:r>
      <w:r w:rsidR="00DB6AE1" w:rsidRPr="00331736">
        <w:rPr>
          <w:rFonts w:ascii="Arial" w:hAnsi="Arial" w:cs="Arial"/>
        </w:rPr>
        <w:t>eb</w:t>
      </w:r>
      <w:r w:rsidR="00A07FC4" w:rsidRPr="00331736">
        <w:rPr>
          <w:rFonts w:ascii="Arial" w:hAnsi="Arial" w:cs="Arial"/>
        </w:rPr>
        <w:t xml:space="preserve"> S</w:t>
      </w:r>
      <w:r w:rsidR="00DB6AE1" w:rsidRPr="00331736">
        <w:rPr>
          <w:rFonts w:ascii="Arial" w:hAnsi="Arial" w:cs="Arial"/>
        </w:rPr>
        <w:t xml:space="preserve">erver </w:t>
      </w:r>
      <w:r w:rsidR="00A07FC4" w:rsidRPr="00331736">
        <w:rPr>
          <w:rFonts w:ascii="Arial" w:hAnsi="Arial" w:cs="Arial"/>
        </w:rPr>
        <w:t>G</w:t>
      </w:r>
      <w:r w:rsidR="00DB6AE1" w:rsidRPr="00331736">
        <w:rPr>
          <w:rFonts w:ascii="Arial" w:hAnsi="Arial" w:cs="Arial"/>
        </w:rPr>
        <w:t xml:space="preserve">ateway </w:t>
      </w:r>
      <w:r w:rsidR="00A07FC4" w:rsidRPr="00331736">
        <w:rPr>
          <w:rFonts w:ascii="Arial" w:hAnsi="Arial" w:cs="Arial"/>
        </w:rPr>
        <w:t>I</w:t>
      </w:r>
      <w:r w:rsidR="00DB6AE1" w:rsidRPr="00331736">
        <w:rPr>
          <w:rFonts w:ascii="Arial" w:hAnsi="Arial" w:cs="Arial"/>
        </w:rPr>
        <w:t>nterface</w:t>
      </w:r>
      <w:r w:rsidR="00A07FC4" w:rsidRPr="00331736">
        <w:rPr>
          <w:rFonts w:ascii="Arial" w:hAnsi="Arial" w:cs="Arial"/>
        </w:rPr>
        <w:t xml:space="preserve"> (WSGI)</w:t>
      </w:r>
      <w:r w:rsidR="004F7018" w:rsidRPr="00331736">
        <w:rPr>
          <w:rFonts w:ascii="Arial" w:hAnsi="Arial" w:cs="Arial"/>
        </w:rPr>
        <w:t>.</w:t>
      </w:r>
    </w:p>
    <w:p w14:paraId="097C973E" w14:textId="7CBB27D2" w:rsidR="004F5B22" w:rsidRDefault="004F5B22" w:rsidP="00DB6AE1">
      <w:pPr>
        <w:ind w:left="720"/>
        <w:rPr>
          <w:ins w:id="546" w:author="Cornish, Andrew M" w:date="2019-10-24T10:15:00Z"/>
          <w:rFonts w:ascii="Arial" w:hAnsi="Arial" w:cs="Arial"/>
        </w:rPr>
      </w:pPr>
      <w:r w:rsidRPr="00331736">
        <w:rPr>
          <w:rFonts w:ascii="Arial" w:hAnsi="Arial" w:cs="Arial"/>
        </w:rPr>
        <w:t xml:space="preserve">  </w:t>
      </w:r>
      <w:r w:rsidR="00E962B9" w:rsidRPr="00331736">
        <w:rPr>
          <w:rFonts w:ascii="Arial" w:hAnsi="Arial" w:cs="Arial"/>
        </w:rPr>
        <w:t xml:space="preserve">Access to </w:t>
      </w:r>
      <w:del w:id="547" w:author="Cornish, Andrew M" w:date="2019-10-24T09:39:00Z">
        <w:r w:rsidR="00E962B9" w:rsidRPr="00331736" w:rsidDel="00591F44">
          <w:rPr>
            <w:rFonts w:ascii="Arial" w:hAnsi="Arial" w:cs="Arial"/>
          </w:rPr>
          <w:delText xml:space="preserve">the </w:delText>
        </w:r>
      </w:del>
      <w:r w:rsidR="00E962B9" w:rsidRPr="00331736">
        <w:rPr>
          <w:rFonts w:ascii="Arial" w:hAnsi="Arial" w:cs="Arial"/>
        </w:rPr>
        <w:t xml:space="preserve">web page and application will require </w:t>
      </w:r>
      <w:r w:rsidR="007950C2" w:rsidRPr="00331736">
        <w:rPr>
          <w:rFonts w:ascii="Arial" w:hAnsi="Arial" w:cs="Arial"/>
        </w:rPr>
        <w:t xml:space="preserve">a computer capable of </w:t>
      </w:r>
      <w:r w:rsidR="003C3D4F" w:rsidRPr="00331736">
        <w:rPr>
          <w:rFonts w:ascii="Arial" w:hAnsi="Arial" w:cs="Arial"/>
        </w:rPr>
        <w:t>s</w:t>
      </w:r>
      <w:r w:rsidR="007950C2" w:rsidRPr="00331736">
        <w:rPr>
          <w:rFonts w:ascii="Arial" w:hAnsi="Arial" w:cs="Arial"/>
        </w:rPr>
        <w:t>upporting a modern browser</w:t>
      </w:r>
      <w:r w:rsidR="003C3D4F" w:rsidRPr="00331736">
        <w:rPr>
          <w:rFonts w:ascii="Arial" w:hAnsi="Arial" w:cs="Arial"/>
        </w:rPr>
        <w:t xml:space="preserve"> with </w:t>
      </w:r>
      <w:r w:rsidR="00895794" w:rsidRPr="00331736">
        <w:rPr>
          <w:rFonts w:ascii="Arial" w:hAnsi="Arial" w:cs="Arial"/>
        </w:rPr>
        <w:t xml:space="preserve">JavaScript enabled. </w:t>
      </w:r>
      <w:r w:rsidR="005659A3" w:rsidRPr="00331736">
        <w:rPr>
          <w:rFonts w:ascii="Arial" w:hAnsi="Arial" w:cs="Arial"/>
        </w:rPr>
        <w:t xml:space="preserve"> Mobile and tablet</w:t>
      </w:r>
      <w:r w:rsidR="00A91087" w:rsidRPr="00331736">
        <w:rPr>
          <w:rFonts w:ascii="Arial" w:hAnsi="Arial" w:cs="Arial"/>
        </w:rPr>
        <w:t xml:space="preserve"> browsers</w:t>
      </w:r>
      <w:r w:rsidR="005659A3" w:rsidRPr="00331736">
        <w:rPr>
          <w:rFonts w:ascii="Arial" w:hAnsi="Arial" w:cs="Arial"/>
        </w:rPr>
        <w:t xml:space="preserve"> will not be supported</w:t>
      </w:r>
      <w:r w:rsidR="00A91087" w:rsidRPr="00331736">
        <w:rPr>
          <w:rFonts w:ascii="Arial" w:hAnsi="Arial" w:cs="Arial"/>
        </w:rPr>
        <w:t>.</w:t>
      </w:r>
      <w:r w:rsidR="00895794" w:rsidRPr="00331736">
        <w:rPr>
          <w:rFonts w:ascii="Arial" w:hAnsi="Arial" w:cs="Arial"/>
        </w:rPr>
        <w:t xml:space="preserve"> </w:t>
      </w:r>
      <w:r w:rsidR="00683AE4" w:rsidRPr="00331736">
        <w:rPr>
          <w:rFonts w:ascii="Arial" w:hAnsi="Arial" w:cs="Arial"/>
        </w:rPr>
        <w:t xml:space="preserve"> POFIS will function on </w:t>
      </w:r>
      <w:r w:rsidR="00CA200D" w:rsidRPr="00331736">
        <w:rPr>
          <w:rFonts w:ascii="Arial" w:hAnsi="Arial" w:cs="Arial"/>
        </w:rPr>
        <w:t xml:space="preserve">Firefox version 68+, </w:t>
      </w:r>
      <w:r w:rsidR="0094675E" w:rsidRPr="00331736">
        <w:rPr>
          <w:rFonts w:ascii="Arial" w:hAnsi="Arial" w:cs="Arial"/>
        </w:rPr>
        <w:t xml:space="preserve">Macintosh Safari version 11+ Microsoft Edge Version 44+, and Google Chrome version </w:t>
      </w:r>
      <w:r w:rsidR="00781422" w:rsidRPr="00331736">
        <w:rPr>
          <w:rFonts w:ascii="Arial" w:hAnsi="Arial" w:cs="Arial"/>
        </w:rPr>
        <w:t xml:space="preserve">7+.  </w:t>
      </w:r>
    </w:p>
    <w:p w14:paraId="49A3530B" w14:textId="36B29A11" w:rsidR="00E118F4" w:rsidRPr="00331736" w:rsidDel="00B51585" w:rsidRDefault="00E118F4">
      <w:pPr>
        <w:rPr>
          <w:del w:id="548" w:author="Cornish, Andrew M" w:date="2019-10-24T10:19:00Z"/>
          <w:rFonts w:ascii="Arial" w:hAnsi="Arial" w:cs="Arial"/>
        </w:rPr>
        <w:pPrChange w:id="549" w:author="Cornish, Andrew M" w:date="2019-10-24T10:19:00Z">
          <w:pPr>
            <w:ind w:left="720"/>
          </w:pPr>
        </w:pPrChange>
      </w:pPr>
    </w:p>
    <w:p w14:paraId="234C5F8D" w14:textId="1DBF1B92" w:rsidR="004F5B22" w:rsidRPr="00331736" w:rsidDel="00880D20" w:rsidRDefault="004F5B22" w:rsidP="00DB6AE1">
      <w:pPr>
        <w:ind w:left="720"/>
        <w:rPr>
          <w:del w:id="550" w:author="Cornish, Andrew M" w:date="2019-10-22T08:18:00Z"/>
          <w:rFonts w:ascii="Arial" w:hAnsi="Arial" w:cs="Arial"/>
        </w:rPr>
      </w:pPr>
    </w:p>
    <w:p w14:paraId="681BFFF1" w14:textId="77777777" w:rsidR="00DB6AE1" w:rsidRPr="00331736" w:rsidRDefault="00DB6AE1" w:rsidP="00DB6AE1">
      <w:pPr>
        <w:ind w:left="720"/>
        <w:rPr>
          <w:rFonts w:ascii="Arial" w:hAnsi="Arial" w:cs="Arial"/>
        </w:rPr>
      </w:pPr>
    </w:p>
    <w:p w14:paraId="1536A256" w14:textId="1AACC824" w:rsidR="00DB6AE1" w:rsidRPr="00331736" w:rsidRDefault="00DB6AE1" w:rsidP="00FE0EAC">
      <w:pPr>
        <w:pStyle w:val="ListParagraph"/>
        <w:numPr>
          <w:ilvl w:val="1"/>
          <w:numId w:val="5"/>
        </w:numPr>
        <w:rPr>
          <w:rFonts w:ascii="Arial" w:hAnsi="Arial" w:cs="Arial"/>
          <w:b/>
          <w:bCs/>
        </w:rPr>
      </w:pPr>
      <w:r w:rsidRPr="00331736">
        <w:rPr>
          <w:rFonts w:ascii="Arial" w:hAnsi="Arial" w:cs="Arial"/>
          <w:b/>
          <w:bCs/>
        </w:rPr>
        <w:t>Design and Implementation Constraints</w:t>
      </w:r>
    </w:p>
    <w:p w14:paraId="0D323AC1" w14:textId="77777777" w:rsidR="009D1F3B" w:rsidRPr="00331736" w:rsidRDefault="00A56C6D" w:rsidP="00DB6AE1">
      <w:pPr>
        <w:ind w:left="720"/>
        <w:rPr>
          <w:rFonts w:ascii="Arial" w:hAnsi="Arial" w:cs="Arial"/>
        </w:rPr>
      </w:pPr>
      <w:r w:rsidRPr="00331736">
        <w:rPr>
          <w:rFonts w:ascii="Arial" w:hAnsi="Arial" w:cs="Arial"/>
        </w:rPr>
        <w:t xml:space="preserve"> </w:t>
      </w:r>
      <w:r w:rsidR="00DD4C3B" w:rsidRPr="00331736">
        <w:rPr>
          <w:rFonts w:ascii="Arial" w:hAnsi="Arial" w:cs="Arial"/>
        </w:rPr>
        <w:t xml:space="preserve"> Design constraints </w:t>
      </w:r>
      <w:r w:rsidR="004F1FC3" w:rsidRPr="00331736">
        <w:rPr>
          <w:rFonts w:ascii="Arial" w:hAnsi="Arial" w:cs="Arial"/>
        </w:rPr>
        <w:t>for the POFIS system include, but are not limited to</w:t>
      </w:r>
      <w:r w:rsidR="009D1F3B" w:rsidRPr="00331736">
        <w:rPr>
          <w:rFonts w:ascii="Arial" w:hAnsi="Arial" w:cs="Arial"/>
        </w:rPr>
        <w:t>:</w:t>
      </w:r>
    </w:p>
    <w:p w14:paraId="53D4A3AE" w14:textId="1BE47F12" w:rsidR="00101E18" w:rsidRPr="00331736" w:rsidRDefault="00536F13" w:rsidP="00FE0EAC">
      <w:pPr>
        <w:pStyle w:val="ListParagraph"/>
        <w:numPr>
          <w:ilvl w:val="0"/>
          <w:numId w:val="4"/>
        </w:numPr>
        <w:rPr>
          <w:rFonts w:ascii="Arial" w:hAnsi="Arial" w:cs="Arial"/>
        </w:rPr>
      </w:pPr>
      <w:r w:rsidRPr="00331736">
        <w:rPr>
          <w:rFonts w:ascii="Arial" w:hAnsi="Arial" w:cs="Arial"/>
        </w:rPr>
        <w:t>S</w:t>
      </w:r>
      <w:r w:rsidR="009D1F3B" w:rsidRPr="00331736">
        <w:rPr>
          <w:rFonts w:ascii="Arial" w:hAnsi="Arial" w:cs="Arial"/>
        </w:rPr>
        <w:t xml:space="preserve">hort timeframe to complete the </w:t>
      </w:r>
      <w:r w:rsidRPr="00331736">
        <w:rPr>
          <w:rFonts w:ascii="Arial" w:hAnsi="Arial" w:cs="Arial"/>
        </w:rPr>
        <w:t>system</w:t>
      </w:r>
    </w:p>
    <w:p w14:paraId="4B69EC3D" w14:textId="6E92EA4D" w:rsidR="00714698" w:rsidRPr="00331736" w:rsidRDefault="00101E18" w:rsidP="00FE0EAC">
      <w:pPr>
        <w:pStyle w:val="ListParagraph"/>
        <w:numPr>
          <w:ilvl w:val="0"/>
          <w:numId w:val="4"/>
        </w:numPr>
        <w:rPr>
          <w:rFonts w:ascii="Arial" w:hAnsi="Arial" w:cs="Arial"/>
        </w:rPr>
      </w:pPr>
      <w:r w:rsidRPr="00331736">
        <w:rPr>
          <w:rFonts w:ascii="Arial" w:hAnsi="Arial" w:cs="Arial"/>
        </w:rPr>
        <w:t xml:space="preserve">Extensive </w:t>
      </w:r>
      <w:r w:rsidR="00497FD4" w:rsidRPr="00331736">
        <w:rPr>
          <w:rFonts w:ascii="Arial" w:hAnsi="Arial" w:cs="Arial"/>
        </w:rPr>
        <w:t xml:space="preserve">requirements of each </w:t>
      </w:r>
      <w:r w:rsidR="00CB21B9" w:rsidRPr="00331736">
        <w:rPr>
          <w:rFonts w:ascii="Arial" w:hAnsi="Arial" w:cs="Arial"/>
        </w:rPr>
        <w:t>developer’s</w:t>
      </w:r>
      <w:r w:rsidR="00497FD4" w:rsidRPr="00331736">
        <w:rPr>
          <w:rFonts w:ascii="Arial" w:hAnsi="Arial" w:cs="Arial"/>
        </w:rPr>
        <w:t xml:space="preserve"> time for other</w:t>
      </w:r>
      <w:r w:rsidR="00536F13" w:rsidRPr="00331736">
        <w:rPr>
          <w:rFonts w:ascii="Arial" w:hAnsi="Arial" w:cs="Arial"/>
        </w:rPr>
        <w:t xml:space="preserve"> </w:t>
      </w:r>
      <w:r w:rsidR="00CB21B9" w:rsidRPr="00331736">
        <w:rPr>
          <w:rFonts w:ascii="Arial" w:hAnsi="Arial" w:cs="Arial"/>
        </w:rPr>
        <w:t>responsibilities</w:t>
      </w:r>
    </w:p>
    <w:p w14:paraId="56E0718E" w14:textId="4EDEDB83" w:rsidR="00DB6AE1" w:rsidRPr="00331736" w:rsidDel="003F12F1" w:rsidRDefault="00DB6AE1" w:rsidP="00DB6AE1">
      <w:pPr>
        <w:ind w:left="720"/>
        <w:rPr>
          <w:del w:id="551" w:author="Cornish, Andrew M" w:date="2019-10-24T10:40:00Z"/>
          <w:rFonts w:ascii="Arial" w:hAnsi="Arial" w:cs="Arial"/>
        </w:rPr>
      </w:pPr>
    </w:p>
    <w:p w14:paraId="20901E40" w14:textId="77777777" w:rsidR="003F12F1" w:rsidRDefault="003F12F1" w:rsidP="00DB6AE1">
      <w:pPr>
        <w:ind w:left="720"/>
        <w:rPr>
          <w:ins w:id="552" w:author="Cornish, Andrew M" w:date="2019-10-24T10:40:00Z"/>
          <w:rFonts w:ascii="Arial" w:hAnsi="Arial" w:cs="Arial"/>
          <w:b/>
          <w:bCs/>
        </w:rPr>
      </w:pPr>
    </w:p>
    <w:p w14:paraId="7B713C95" w14:textId="569801F6" w:rsidR="00DB6AE1" w:rsidRPr="00331736" w:rsidRDefault="00DB6AE1" w:rsidP="00DB6AE1">
      <w:pPr>
        <w:ind w:left="720"/>
        <w:rPr>
          <w:rFonts w:ascii="Arial" w:hAnsi="Arial" w:cs="Arial"/>
          <w:b/>
          <w:bCs/>
        </w:rPr>
      </w:pPr>
      <w:r w:rsidRPr="00331736">
        <w:rPr>
          <w:rFonts w:ascii="Arial" w:hAnsi="Arial" w:cs="Arial"/>
          <w:b/>
          <w:bCs/>
        </w:rPr>
        <w:t>2.6</w:t>
      </w:r>
      <w:r w:rsidRPr="00331736">
        <w:rPr>
          <w:rFonts w:ascii="Arial" w:hAnsi="Arial" w:cs="Arial"/>
          <w:b/>
          <w:bCs/>
        </w:rPr>
        <w:tab/>
        <w:t>User Documentation</w:t>
      </w:r>
    </w:p>
    <w:p w14:paraId="0AD29D93" w14:textId="171F3C66" w:rsidR="00714698" w:rsidRPr="00331736" w:rsidRDefault="00FE5466" w:rsidP="00DB6AE1">
      <w:pPr>
        <w:ind w:left="720"/>
        <w:rPr>
          <w:rFonts w:ascii="Arial" w:hAnsi="Arial" w:cs="Arial"/>
        </w:rPr>
      </w:pPr>
      <w:r w:rsidRPr="00331736">
        <w:rPr>
          <w:rFonts w:ascii="Arial" w:hAnsi="Arial" w:cs="Arial"/>
        </w:rPr>
        <w:t xml:space="preserve">  It is not expected that </w:t>
      </w:r>
      <w:del w:id="553" w:author="Cornish, Andrew M" w:date="2019-10-24T10:42:00Z">
        <w:r w:rsidRPr="00331736" w:rsidDel="007E04E2">
          <w:rPr>
            <w:rFonts w:ascii="Arial" w:hAnsi="Arial" w:cs="Arial"/>
          </w:rPr>
          <w:delText xml:space="preserve">any </w:delText>
        </w:r>
      </w:del>
      <w:r w:rsidRPr="00331736">
        <w:rPr>
          <w:rFonts w:ascii="Arial" w:hAnsi="Arial" w:cs="Arial"/>
        </w:rPr>
        <w:t>client</w:t>
      </w:r>
      <w:r w:rsidR="005C4D4C" w:rsidRPr="00331736">
        <w:rPr>
          <w:rFonts w:ascii="Arial" w:hAnsi="Arial" w:cs="Arial"/>
        </w:rPr>
        <w:t>-side</w:t>
      </w:r>
      <w:r w:rsidRPr="00331736">
        <w:rPr>
          <w:rFonts w:ascii="Arial" w:hAnsi="Arial" w:cs="Arial"/>
        </w:rPr>
        <w:t xml:space="preserve"> documentation will be nece</w:t>
      </w:r>
      <w:r w:rsidR="005C4D4C" w:rsidRPr="00331736">
        <w:rPr>
          <w:rFonts w:ascii="Arial" w:hAnsi="Arial" w:cs="Arial"/>
        </w:rPr>
        <w:t>ssary, though a</w:t>
      </w:r>
      <w:r w:rsidR="00CA4D54" w:rsidRPr="00331736">
        <w:rPr>
          <w:rFonts w:ascii="Arial" w:hAnsi="Arial" w:cs="Arial"/>
        </w:rPr>
        <w:t xml:space="preserve"> very</w:t>
      </w:r>
      <w:r w:rsidR="005C4D4C" w:rsidRPr="00331736">
        <w:rPr>
          <w:rFonts w:ascii="Arial" w:hAnsi="Arial" w:cs="Arial"/>
        </w:rPr>
        <w:t xml:space="preserve"> simple</w:t>
      </w:r>
      <w:r w:rsidR="00CA4D54" w:rsidRPr="00331736">
        <w:rPr>
          <w:rFonts w:ascii="Arial" w:hAnsi="Arial" w:cs="Arial"/>
        </w:rPr>
        <w:t xml:space="preserve"> “Hello World”</w:t>
      </w:r>
      <w:r w:rsidR="005C4D4C" w:rsidRPr="00331736">
        <w:rPr>
          <w:rFonts w:ascii="Arial" w:hAnsi="Arial" w:cs="Arial"/>
        </w:rPr>
        <w:t xml:space="preserve"> </w:t>
      </w:r>
      <w:del w:id="554" w:author="Cornish, Andrew M" w:date="2019-10-24T10:42:00Z">
        <w:r w:rsidR="00D4489D" w:rsidRPr="00331736" w:rsidDel="007E04E2">
          <w:rPr>
            <w:rFonts w:ascii="Arial" w:hAnsi="Arial" w:cs="Arial"/>
          </w:rPr>
          <w:delText xml:space="preserve">programming </w:delText>
        </w:r>
      </w:del>
      <w:r w:rsidR="00D4489D" w:rsidRPr="00331736">
        <w:rPr>
          <w:rFonts w:ascii="Arial" w:hAnsi="Arial" w:cs="Arial"/>
        </w:rPr>
        <w:t xml:space="preserve">exercise </w:t>
      </w:r>
      <w:del w:id="555" w:author="Cornish, Andrew M" w:date="2019-10-24T10:42:00Z">
        <w:r w:rsidR="00D4489D" w:rsidRPr="00331736" w:rsidDel="007E04E2">
          <w:rPr>
            <w:rFonts w:ascii="Arial" w:hAnsi="Arial" w:cs="Arial"/>
          </w:rPr>
          <w:delText xml:space="preserve">will </w:delText>
        </w:r>
      </w:del>
      <w:ins w:id="556" w:author="Cornish, Andrew M" w:date="2019-10-24T10:42:00Z">
        <w:r w:rsidR="007E04E2">
          <w:rPr>
            <w:rFonts w:ascii="Arial" w:hAnsi="Arial" w:cs="Arial"/>
          </w:rPr>
          <w:t>may</w:t>
        </w:r>
        <w:r w:rsidR="007E04E2" w:rsidRPr="00331736">
          <w:rPr>
            <w:rFonts w:ascii="Arial" w:hAnsi="Arial" w:cs="Arial"/>
          </w:rPr>
          <w:t xml:space="preserve"> </w:t>
        </w:r>
      </w:ins>
      <w:r w:rsidR="00D4489D" w:rsidRPr="00331736">
        <w:rPr>
          <w:rFonts w:ascii="Arial" w:hAnsi="Arial" w:cs="Arial"/>
        </w:rPr>
        <w:t xml:space="preserve">be </w:t>
      </w:r>
      <w:r w:rsidR="00AD436F" w:rsidRPr="00331736">
        <w:rPr>
          <w:rFonts w:ascii="Arial" w:hAnsi="Arial" w:cs="Arial"/>
        </w:rPr>
        <w:t>included</w:t>
      </w:r>
      <w:r w:rsidR="00CA4D54" w:rsidRPr="00331736">
        <w:rPr>
          <w:rFonts w:ascii="Arial" w:hAnsi="Arial" w:cs="Arial"/>
        </w:rPr>
        <w:t xml:space="preserve"> as an introduction</w:t>
      </w:r>
      <w:del w:id="557" w:author="Cornish, Andrew M" w:date="2019-10-24T10:43:00Z">
        <w:r w:rsidR="00CA4D54" w:rsidRPr="00331736" w:rsidDel="007E04E2">
          <w:rPr>
            <w:rFonts w:ascii="Arial" w:hAnsi="Arial" w:cs="Arial"/>
          </w:rPr>
          <w:delText xml:space="preserve"> to the system</w:delText>
        </w:r>
      </w:del>
      <w:r w:rsidR="00AD436F" w:rsidRPr="00331736">
        <w:rPr>
          <w:rFonts w:ascii="Arial" w:hAnsi="Arial" w:cs="Arial"/>
        </w:rPr>
        <w:t xml:space="preserve">. </w:t>
      </w:r>
      <w:r w:rsidR="00CA4D54" w:rsidRPr="00331736">
        <w:rPr>
          <w:rFonts w:ascii="Arial" w:hAnsi="Arial" w:cs="Arial"/>
        </w:rPr>
        <w:t xml:space="preserve"> </w:t>
      </w:r>
      <w:r w:rsidR="00BD2E9D" w:rsidRPr="00331736">
        <w:rPr>
          <w:rFonts w:ascii="Arial" w:hAnsi="Arial" w:cs="Arial"/>
        </w:rPr>
        <w:t>It may be necessary to develop a guide for future system administrators once the system is fully operational.</w:t>
      </w:r>
    </w:p>
    <w:p w14:paraId="7AD961EB" w14:textId="77777777" w:rsidR="00DB6AE1" w:rsidRPr="00331736" w:rsidRDefault="00DB6AE1" w:rsidP="00DB6AE1">
      <w:pPr>
        <w:ind w:left="720"/>
        <w:rPr>
          <w:rFonts w:ascii="Arial" w:hAnsi="Arial" w:cs="Arial"/>
        </w:rPr>
      </w:pPr>
    </w:p>
    <w:p w14:paraId="6BBC891A" w14:textId="77777777" w:rsidR="00DB6AE1" w:rsidRPr="00331736" w:rsidRDefault="00DB6AE1" w:rsidP="00DB6AE1">
      <w:pPr>
        <w:ind w:left="720"/>
        <w:rPr>
          <w:rFonts w:ascii="Arial" w:hAnsi="Arial" w:cs="Arial"/>
          <w:b/>
          <w:bCs/>
        </w:rPr>
      </w:pPr>
      <w:r w:rsidRPr="00331736">
        <w:rPr>
          <w:rFonts w:ascii="Arial" w:hAnsi="Arial" w:cs="Arial"/>
          <w:b/>
          <w:bCs/>
        </w:rPr>
        <w:t>2.7</w:t>
      </w:r>
      <w:r w:rsidRPr="00331736">
        <w:rPr>
          <w:rFonts w:ascii="Arial" w:hAnsi="Arial" w:cs="Arial"/>
          <w:b/>
          <w:bCs/>
        </w:rPr>
        <w:tab/>
        <w:t>Assumptions and Dependencies</w:t>
      </w:r>
    </w:p>
    <w:p w14:paraId="2C7FF006" w14:textId="77777777" w:rsidR="00884D67" w:rsidRPr="00331736" w:rsidRDefault="00346654" w:rsidP="00735C87">
      <w:pPr>
        <w:ind w:left="720"/>
        <w:rPr>
          <w:rFonts w:ascii="Arial" w:hAnsi="Arial" w:cs="Arial"/>
        </w:rPr>
      </w:pPr>
      <w:r w:rsidRPr="00331736">
        <w:rPr>
          <w:rFonts w:ascii="Arial" w:hAnsi="Arial" w:cs="Arial"/>
        </w:rPr>
        <w:t xml:space="preserve"> The </w:t>
      </w:r>
      <w:r w:rsidR="005E04D3" w:rsidRPr="00331736">
        <w:rPr>
          <w:rFonts w:ascii="Arial" w:hAnsi="Arial" w:cs="Arial"/>
        </w:rPr>
        <w:t xml:space="preserve">requirements of this SRS may be negatively </w:t>
      </w:r>
      <w:r w:rsidR="00735C87" w:rsidRPr="00331736">
        <w:rPr>
          <w:rFonts w:ascii="Arial" w:hAnsi="Arial" w:cs="Arial"/>
        </w:rPr>
        <w:t>affected</w:t>
      </w:r>
      <w:r w:rsidR="005E04D3" w:rsidRPr="00331736">
        <w:rPr>
          <w:rFonts w:ascii="Arial" w:hAnsi="Arial" w:cs="Arial"/>
        </w:rPr>
        <w:t xml:space="preserve"> </w:t>
      </w:r>
      <w:r w:rsidR="00DF07F4" w:rsidRPr="00331736">
        <w:rPr>
          <w:rFonts w:ascii="Arial" w:hAnsi="Arial" w:cs="Arial"/>
        </w:rPr>
        <w:t>by the</w:t>
      </w:r>
      <w:r w:rsidR="00884D67" w:rsidRPr="00331736">
        <w:rPr>
          <w:rFonts w:ascii="Arial" w:hAnsi="Arial" w:cs="Arial"/>
        </w:rPr>
        <w:t xml:space="preserve"> following factors:</w:t>
      </w:r>
    </w:p>
    <w:p w14:paraId="32C6827F" w14:textId="072573C3" w:rsidR="005E04D3" w:rsidRPr="00331736" w:rsidRDefault="00DF07F4" w:rsidP="00884D67">
      <w:pPr>
        <w:pStyle w:val="ListParagraph"/>
        <w:numPr>
          <w:ilvl w:val="0"/>
          <w:numId w:val="4"/>
        </w:numPr>
        <w:rPr>
          <w:rFonts w:ascii="Arial" w:hAnsi="Arial" w:cs="Arial"/>
        </w:rPr>
      </w:pPr>
      <w:r w:rsidRPr="00331736">
        <w:rPr>
          <w:rFonts w:ascii="Arial" w:hAnsi="Arial" w:cs="Arial"/>
        </w:rPr>
        <w:t xml:space="preserve"> WSU-V lab server </w:t>
      </w:r>
    </w:p>
    <w:p w14:paraId="42D6A71A" w14:textId="71FA3E72" w:rsidR="00884D67" w:rsidRPr="00331736" w:rsidRDefault="002E0466" w:rsidP="00884D67">
      <w:pPr>
        <w:pStyle w:val="ListParagraph"/>
        <w:numPr>
          <w:ilvl w:val="1"/>
          <w:numId w:val="4"/>
        </w:numPr>
        <w:rPr>
          <w:rFonts w:ascii="Arial" w:hAnsi="Arial" w:cs="Arial"/>
        </w:rPr>
      </w:pPr>
      <w:r w:rsidRPr="00331736">
        <w:rPr>
          <w:rFonts w:ascii="Arial" w:hAnsi="Arial" w:cs="Arial"/>
        </w:rPr>
        <w:t>Server down time could negatively affect the outcome.</w:t>
      </w:r>
    </w:p>
    <w:p w14:paraId="283A7EFF" w14:textId="6F3AC37B" w:rsidR="002E0466" w:rsidRPr="00331736" w:rsidRDefault="000D7965" w:rsidP="002E0466">
      <w:pPr>
        <w:pStyle w:val="ListParagraph"/>
        <w:numPr>
          <w:ilvl w:val="0"/>
          <w:numId w:val="4"/>
        </w:numPr>
        <w:rPr>
          <w:rFonts w:ascii="Arial" w:hAnsi="Arial" w:cs="Arial"/>
        </w:rPr>
      </w:pPr>
      <w:r w:rsidRPr="00331736">
        <w:rPr>
          <w:rFonts w:ascii="Arial" w:hAnsi="Arial" w:cs="Arial"/>
        </w:rPr>
        <w:t>Developer computers and laptops</w:t>
      </w:r>
    </w:p>
    <w:p w14:paraId="3C6A2A8A" w14:textId="3F34AAC3" w:rsidR="000D7965" w:rsidRPr="00331736" w:rsidRDefault="000D7965" w:rsidP="000D7965">
      <w:pPr>
        <w:pStyle w:val="ListParagraph"/>
        <w:numPr>
          <w:ilvl w:val="1"/>
          <w:numId w:val="4"/>
        </w:numPr>
        <w:rPr>
          <w:rFonts w:ascii="Arial" w:hAnsi="Arial" w:cs="Arial"/>
        </w:rPr>
      </w:pPr>
      <w:r w:rsidRPr="00331736">
        <w:rPr>
          <w:rFonts w:ascii="Arial" w:hAnsi="Arial" w:cs="Arial"/>
        </w:rPr>
        <w:t xml:space="preserve">If a personal computer </w:t>
      </w:r>
      <w:r w:rsidR="004E2C70" w:rsidRPr="00331736">
        <w:rPr>
          <w:rFonts w:ascii="Arial" w:hAnsi="Arial" w:cs="Arial"/>
        </w:rPr>
        <w:t>is unavailable for any reason it will have a negative effect on the project.</w:t>
      </w:r>
    </w:p>
    <w:p w14:paraId="468827F2" w14:textId="6D689B1B" w:rsidR="004E2C70" w:rsidRPr="00331736" w:rsidDel="00B51585" w:rsidRDefault="00E91D97" w:rsidP="004E2C70">
      <w:pPr>
        <w:pStyle w:val="ListParagraph"/>
        <w:numPr>
          <w:ilvl w:val="0"/>
          <w:numId w:val="4"/>
        </w:numPr>
        <w:rPr>
          <w:del w:id="558" w:author="Cornish, Andrew M" w:date="2019-10-24T10:20:00Z"/>
          <w:rFonts w:ascii="Arial" w:hAnsi="Arial" w:cs="Arial"/>
          <w:highlight w:val="yellow"/>
          <w:rPrChange w:id="559" w:author="Cornish, Andrew M" w:date="2019-10-24T09:58:00Z">
            <w:rPr>
              <w:del w:id="560" w:author="Cornish, Andrew M" w:date="2019-10-24T10:20:00Z"/>
              <w:rFonts w:ascii="Arial" w:hAnsi="Arial" w:cs="Arial"/>
            </w:rPr>
          </w:rPrChange>
        </w:rPr>
      </w:pPr>
      <w:del w:id="561" w:author="Cornish, Andrew M" w:date="2019-10-24T10:20:00Z">
        <w:r w:rsidRPr="00331736" w:rsidDel="00B51585">
          <w:rPr>
            <w:rFonts w:ascii="Arial" w:hAnsi="Arial" w:cs="Arial"/>
            <w:highlight w:val="yellow"/>
            <w:rPrChange w:id="562" w:author="Cornish, Andrew M" w:date="2019-10-24T09:58:00Z">
              <w:rPr>
                <w:rFonts w:ascii="Arial" w:hAnsi="Arial" w:cs="Arial"/>
              </w:rPr>
            </w:rPrChange>
          </w:rPr>
          <w:delText>Coffee</w:delText>
        </w:r>
      </w:del>
    </w:p>
    <w:p w14:paraId="066C72C7" w14:textId="2C422185" w:rsidR="00591F44" w:rsidRPr="00331736" w:rsidDel="00B51585" w:rsidRDefault="00E91D97">
      <w:pPr>
        <w:pStyle w:val="ListParagraph"/>
        <w:ind w:left="2880"/>
        <w:rPr>
          <w:del w:id="563" w:author="Cornish, Andrew M" w:date="2019-10-24T10:20:00Z"/>
          <w:rFonts w:ascii="Arial" w:hAnsi="Arial" w:cs="Arial"/>
          <w:highlight w:val="yellow"/>
          <w:rPrChange w:id="564" w:author="Cornish, Andrew M" w:date="2019-10-24T09:58:00Z">
            <w:rPr>
              <w:del w:id="565" w:author="Cornish, Andrew M" w:date="2019-10-24T10:20:00Z"/>
              <w:rFonts w:ascii="Arial" w:hAnsi="Arial" w:cs="Arial"/>
            </w:rPr>
          </w:rPrChange>
        </w:rPr>
        <w:pPrChange w:id="566" w:author="Cornish, Andrew M" w:date="2019-10-24T09:39:00Z">
          <w:pPr>
            <w:pStyle w:val="ListParagraph"/>
            <w:numPr>
              <w:ilvl w:val="1"/>
              <w:numId w:val="4"/>
            </w:numPr>
            <w:ind w:left="2160" w:hanging="360"/>
          </w:pPr>
        </w:pPrChange>
      </w:pPr>
      <w:del w:id="567" w:author="Cornish, Andrew M" w:date="2019-10-24T10:20:00Z">
        <w:r w:rsidRPr="00331736" w:rsidDel="00B51585">
          <w:rPr>
            <w:rFonts w:ascii="Arial" w:hAnsi="Arial" w:cs="Arial"/>
            <w:highlight w:val="yellow"/>
            <w:rPrChange w:id="568" w:author="Cornish, Andrew M" w:date="2019-10-24T09:58:00Z">
              <w:rPr>
                <w:rFonts w:ascii="Arial" w:hAnsi="Arial" w:cs="Arial"/>
              </w:rPr>
            </w:rPrChange>
          </w:rPr>
          <w:delText>Lack of coffee will cause chaos</w:delText>
        </w:r>
        <w:r w:rsidR="009F4DC1" w:rsidRPr="00331736" w:rsidDel="00B51585">
          <w:rPr>
            <w:rFonts w:ascii="Arial" w:hAnsi="Arial" w:cs="Arial"/>
            <w:highlight w:val="yellow"/>
            <w:rPrChange w:id="569" w:author="Cornish, Andrew M" w:date="2019-10-24T09:58:00Z">
              <w:rPr>
                <w:rFonts w:ascii="Arial" w:hAnsi="Arial" w:cs="Arial"/>
              </w:rPr>
            </w:rPrChange>
          </w:rPr>
          <w:delText>.</w:delText>
        </w:r>
      </w:del>
    </w:p>
    <w:p w14:paraId="57D2B78E" w14:textId="48D05E6B" w:rsidR="00962596" w:rsidRPr="00331736" w:rsidRDefault="00962596">
      <w:pPr>
        <w:pStyle w:val="ListParagraph"/>
        <w:ind w:left="2880"/>
        <w:rPr>
          <w:rFonts w:ascii="Arial" w:hAnsi="Arial" w:cs="Arial"/>
        </w:rPr>
        <w:pPrChange w:id="570" w:author="Cornish, Andrew M" w:date="2019-10-24T10:20:00Z">
          <w:pPr/>
        </w:pPrChange>
      </w:pPr>
      <w:r w:rsidRPr="00331736">
        <w:rPr>
          <w:rFonts w:ascii="Arial" w:hAnsi="Arial" w:cs="Arial"/>
        </w:rPr>
        <w:br w:type="page"/>
      </w:r>
    </w:p>
    <w:p w14:paraId="5B141796" w14:textId="57B79683" w:rsidR="00962596" w:rsidRPr="00331736" w:rsidRDefault="00962596" w:rsidP="00940534">
      <w:pPr>
        <w:shd w:val="clear" w:color="auto" w:fill="4C4C4C"/>
        <w:ind w:left="720"/>
        <w:jc w:val="center"/>
        <w:rPr>
          <w:rFonts w:ascii="Arial" w:hAnsi="Arial" w:cs="Arial"/>
          <w:b/>
          <w:bCs/>
          <w:color w:val="FFFFFF" w:themeColor="background1"/>
          <w:sz w:val="36"/>
        </w:rPr>
      </w:pPr>
      <w:r w:rsidRPr="00331736">
        <w:rPr>
          <w:rFonts w:ascii="Arial" w:hAnsi="Arial" w:cs="Arial"/>
          <w:b/>
          <w:bCs/>
          <w:color w:val="FFFFFF" w:themeColor="background1"/>
          <w:sz w:val="36"/>
        </w:rPr>
        <w:lastRenderedPageBreak/>
        <w:t>3</w:t>
      </w:r>
      <w:r w:rsidR="00940534" w:rsidRPr="00331736">
        <w:rPr>
          <w:rFonts w:ascii="Arial" w:hAnsi="Arial" w:cs="Arial"/>
          <w:b/>
          <w:bCs/>
          <w:color w:val="FFFFFF" w:themeColor="background1"/>
          <w:sz w:val="36"/>
        </w:rPr>
        <w:t xml:space="preserve">  </w:t>
      </w:r>
      <w:r w:rsidRPr="00331736">
        <w:rPr>
          <w:rFonts w:ascii="Arial" w:hAnsi="Arial" w:cs="Arial"/>
          <w:b/>
          <w:bCs/>
          <w:color w:val="FFFFFF" w:themeColor="background1"/>
          <w:sz w:val="36"/>
        </w:rPr>
        <w:t>Specific Requirements</w:t>
      </w:r>
    </w:p>
    <w:p w14:paraId="31A6197A" w14:textId="1D675C73" w:rsidR="00880D20" w:rsidRPr="00331736" w:rsidRDefault="00294981" w:rsidP="00962596">
      <w:pPr>
        <w:ind w:left="720"/>
        <w:rPr>
          <w:ins w:id="571" w:author="Cornish, Andrew M" w:date="2019-10-22T08:18:00Z"/>
          <w:rFonts w:ascii="Arial" w:hAnsi="Arial" w:cs="Arial"/>
          <w:rPrChange w:id="572" w:author="Cornish, Andrew M" w:date="2019-10-24T09:58:00Z">
            <w:rPr>
              <w:ins w:id="573" w:author="Cornish, Andrew M" w:date="2019-10-22T08:18:00Z"/>
              <w:rFonts w:ascii="Arial" w:hAnsi="Arial" w:cs="Arial"/>
              <w:b/>
              <w:bCs/>
            </w:rPr>
          </w:rPrChange>
        </w:rPr>
      </w:pPr>
      <w:ins w:id="574" w:author="Cornish, Andrew M" w:date="2019-10-22T08:18:00Z">
        <w:r w:rsidRPr="00331736">
          <w:rPr>
            <w:rFonts w:ascii="Arial" w:hAnsi="Arial" w:cs="Arial"/>
            <w:rPrChange w:id="575" w:author="Cornish, Andrew M" w:date="2019-10-24T09:58:00Z">
              <w:rPr>
                <w:rFonts w:ascii="Arial" w:hAnsi="Arial" w:cs="Arial"/>
                <w:b/>
                <w:bCs/>
              </w:rPr>
            </w:rPrChange>
          </w:rPr>
          <w:t xml:space="preserve">  Section three provides </w:t>
        </w:r>
      </w:ins>
      <w:ins w:id="576" w:author="Cornish, Andrew M" w:date="2019-10-22T08:20:00Z">
        <w:r w:rsidR="007D6ADA" w:rsidRPr="00331736">
          <w:rPr>
            <w:rFonts w:ascii="Arial" w:hAnsi="Arial" w:cs="Arial"/>
          </w:rPr>
          <w:t>detailed descriptions of</w:t>
        </w:r>
      </w:ins>
      <w:ins w:id="577" w:author="Cornish, Andrew M" w:date="2019-10-22T08:18:00Z">
        <w:r w:rsidRPr="00331736">
          <w:rPr>
            <w:rFonts w:ascii="Arial" w:hAnsi="Arial" w:cs="Arial"/>
            <w:rPrChange w:id="578" w:author="Cornish, Andrew M" w:date="2019-10-24T09:58:00Z">
              <w:rPr>
                <w:rFonts w:ascii="Arial" w:hAnsi="Arial" w:cs="Arial"/>
                <w:b/>
                <w:bCs/>
              </w:rPr>
            </w:rPrChange>
          </w:rPr>
          <w:t xml:space="preserve"> </w:t>
        </w:r>
      </w:ins>
      <w:ins w:id="579" w:author="Cornish, Andrew M" w:date="2019-10-22T08:19:00Z">
        <w:r w:rsidRPr="00331736">
          <w:rPr>
            <w:rFonts w:ascii="Arial" w:hAnsi="Arial" w:cs="Arial"/>
            <w:rPrChange w:id="580" w:author="Cornish, Andrew M" w:date="2019-10-24T09:58:00Z">
              <w:rPr>
                <w:rFonts w:ascii="Arial" w:hAnsi="Arial" w:cs="Arial"/>
                <w:b/>
                <w:bCs/>
              </w:rPr>
            </w:rPrChange>
          </w:rPr>
          <w:t>external i</w:t>
        </w:r>
        <w:r w:rsidR="00210942" w:rsidRPr="00331736">
          <w:rPr>
            <w:rFonts w:ascii="Arial" w:hAnsi="Arial" w:cs="Arial"/>
          </w:rPr>
          <w:t>nt</w:t>
        </w:r>
        <w:r w:rsidRPr="00331736">
          <w:rPr>
            <w:rFonts w:ascii="Arial" w:hAnsi="Arial" w:cs="Arial"/>
            <w:rPrChange w:id="581" w:author="Cornish, Andrew M" w:date="2019-10-24T09:58:00Z">
              <w:rPr>
                <w:rFonts w:ascii="Arial" w:hAnsi="Arial" w:cs="Arial"/>
                <w:b/>
                <w:bCs/>
              </w:rPr>
            </w:rPrChange>
          </w:rPr>
          <w:t>erface</w:t>
        </w:r>
      </w:ins>
      <w:ins w:id="582" w:author="Cornish, Andrew M" w:date="2019-10-22T08:20:00Z">
        <w:r w:rsidR="0077469D" w:rsidRPr="00331736">
          <w:rPr>
            <w:rFonts w:ascii="Arial" w:hAnsi="Arial" w:cs="Arial"/>
          </w:rPr>
          <w:t>s</w:t>
        </w:r>
        <w:r w:rsidR="00F9255B" w:rsidRPr="00331736">
          <w:rPr>
            <w:rFonts w:ascii="Arial" w:hAnsi="Arial" w:cs="Arial"/>
          </w:rPr>
          <w:t xml:space="preserve"> </w:t>
        </w:r>
        <w:r w:rsidR="007D6ADA" w:rsidRPr="00331736">
          <w:rPr>
            <w:rFonts w:ascii="Arial" w:hAnsi="Arial" w:cs="Arial"/>
          </w:rPr>
          <w:t>and</w:t>
        </w:r>
        <w:r w:rsidR="0077469D" w:rsidRPr="00331736">
          <w:rPr>
            <w:rFonts w:ascii="Arial" w:hAnsi="Arial" w:cs="Arial"/>
          </w:rPr>
          <w:t xml:space="preserve"> functional </w:t>
        </w:r>
      </w:ins>
      <w:ins w:id="583" w:author="Cornish, Andrew M" w:date="2019-10-22T08:21:00Z">
        <w:r w:rsidR="0077469D" w:rsidRPr="00331736">
          <w:rPr>
            <w:rFonts w:ascii="Arial" w:hAnsi="Arial" w:cs="Arial"/>
          </w:rPr>
          <w:t xml:space="preserve">requirements of the system.  It also </w:t>
        </w:r>
        <w:r w:rsidR="00DB2FF0" w:rsidRPr="00331736">
          <w:rPr>
            <w:rFonts w:ascii="Arial" w:hAnsi="Arial" w:cs="Arial"/>
          </w:rPr>
          <w:t>provides</w:t>
        </w:r>
      </w:ins>
      <w:ins w:id="584" w:author="Cornish, Andrew M" w:date="2019-10-22T08:22:00Z">
        <w:r w:rsidR="006A46DF" w:rsidRPr="00331736">
          <w:rPr>
            <w:rFonts w:ascii="Arial" w:hAnsi="Arial" w:cs="Arial"/>
          </w:rPr>
          <w:t xml:space="preserve"> </w:t>
        </w:r>
      </w:ins>
      <w:ins w:id="585" w:author="Cornish, Andrew M" w:date="2019-10-22T08:23:00Z">
        <w:r w:rsidR="00692B79" w:rsidRPr="00331736">
          <w:rPr>
            <w:rFonts w:ascii="Arial" w:hAnsi="Arial" w:cs="Arial"/>
          </w:rPr>
          <w:t xml:space="preserve">the </w:t>
        </w:r>
        <w:r w:rsidR="00CC27A1" w:rsidRPr="00331736">
          <w:rPr>
            <w:rFonts w:ascii="Arial" w:hAnsi="Arial" w:cs="Arial"/>
          </w:rPr>
          <w:t>behavior</w:t>
        </w:r>
        <w:r w:rsidR="00692B79" w:rsidRPr="00331736">
          <w:rPr>
            <w:rFonts w:ascii="Arial" w:hAnsi="Arial" w:cs="Arial"/>
          </w:rPr>
          <w:t xml:space="preserve"> </w:t>
        </w:r>
        <w:r w:rsidR="00CC27A1" w:rsidRPr="00331736">
          <w:rPr>
            <w:rFonts w:ascii="Arial" w:hAnsi="Arial" w:cs="Arial"/>
          </w:rPr>
          <w:t>requirements</w:t>
        </w:r>
        <w:r w:rsidR="00692B79" w:rsidRPr="00331736">
          <w:rPr>
            <w:rFonts w:ascii="Arial" w:hAnsi="Arial" w:cs="Arial"/>
          </w:rPr>
          <w:t xml:space="preserve"> through </w:t>
        </w:r>
      </w:ins>
      <w:ins w:id="586" w:author="Cornish, Andrew M" w:date="2019-10-22T08:25:00Z">
        <w:r w:rsidR="00ED1F2B" w:rsidRPr="00331736">
          <w:rPr>
            <w:rFonts w:ascii="Arial" w:hAnsi="Arial" w:cs="Arial"/>
          </w:rPr>
          <w:t>general description</w:t>
        </w:r>
      </w:ins>
      <w:ins w:id="587" w:author="Cornish, Andrew M" w:date="2019-10-24T10:46:00Z">
        <w:r w:rsidR="00CF176B">
          <w:rPr>
            <w:rFonts w:ascii="Arial" w:hAnsi="Arial" w:cs="Arial"/>
          </w:rPr>
          <w:t>s</w:t>
        </w:r>
      </w:ins>
      <w:ins w:id="588" w:author="Cornish, Andrew M" w:date="2019-10-22T08:25:00Z">
        <w:r w:rsidR="00ED1F2B" w:rsidRPr="00331736">
          <w:rPr>
            <w:rFonts w:ascii="Arial" w:hAnsi="Arial" w:cs="Arial"/>
          </w:rPr>
          <w:t xml:space="preserve"> and </w:t>
        </w:r>
      </w:ins>
      <w:ins w:id="589" w:author="Cornish, Andrew M" w:date="2019-10-22T08:22:00Z">
        <w:r w:rsidR="006A46DF" w:rsidRPr="00331736">
          <w:rPr>
            <w:rFonts w:ascii="Arial" w:hAnsi="Arial" w:cs="Arial"/>
          </w:rPr>
          <w:t>use case diagram</w:t>
        </w:r>
      </w:ins>
      <w:ins w:id="590" w:author="Cornish, Andrew M" w:date="2019-10-22T08:25:00Z">
        <w:r w:rsidR="00ED1F2B" w:rsidRPr="00331736">
          <w:rPr>
            <w:rFonts w:ascii="Arial" w:hAnsi="Arial" w:cs="Arial"/>
          </w:rPr>
          <w:t>s.</w:t>
        </w:r>
      </w:ins>
    </w:p>
    <w:p w14:paraId="55EB6179" w14:textId="77777777" w:rsidR="00880D20" w:rsidRPr="00331736" w:rsidRDefault="00880D20" w:rsidP="00962596">
      <w:pPr>
        <w:ind w:left="720"/>
        <w:rPr>
          <w:ins w:id="591" w:author="Cornish, Andrew M" w:date="2019-10-22T08:18:00Z"/>
          <w:rFonts w:ascii="Arial" w:hAnsi="Arial" w:cs="Arial"/>
          <w:b/>
          <w:bCs/>
        </w:rPr>
      </w:pPr>
    </w:p>
    <w:p w14:paraId="2CD9C570" w14:textId="4C2C2DF1" w:rsidR="00962596" w:rsidRPr="00331736" w:rsidRDefault="00962596" w:rsidP="00962596">
      <w:pPr>
        <w:ind w:left="720"/>
        <w:rPr>
          <w:rFonts w:ascii="Arial" w:hAnsi="Arial" w:cs="Arial"/>
          <w:b/>
          <w:bCs/>
        </w:rPr>
      </w:pPr>
      <w:r w:rsidRPr="00331736">
        <w:rPr>
          <w:rFonts w:ascii="Arial" w:hAnsi="Arial" w:cs="Arial"/>
          <w:b/>
          <w:bCs/>
        </w:rPr>
        <w:t>3.1</w:t>
      </w:r>
      <w:r w:rsidRPr="00331736">
        <w:rPr>
          <w:rFonts w:ascii="Arial" w:hAnsi="Arial" w:cs="Arial"/>
          <w:b/>
          <w:bCs/>
        </w:rPr>
        <w:tab/>
        <w:t>External Interface Requirements</w:t>
      </w:r>
    </w:p>
    <w:p w14:paraId="3C3FDBED" w14:textId="64FF543E" w:rsidR="00A6313E" w:rsidRPr="00331736" w:rsidRDefault="001D2FD0" w:rsidP="00962596">
      <w:pPr>
        <w:ind w:left="720"/>
        <w:rPr>
          <w:rFonts w:ascii="Arial" w:hAnsi="Arial" w:cs="Arial"/>
          <w:rPrChange w:id="592" w:author="Cornish, Andrew M" w:date="2019-10-24T09:58:00Z">
            <w:rPr>
              <w:rFonts w:ascii="Arial" w:hAnsi="Arial" w:cs="Arial"/>
              <w:b/>
              <w:bCs/>
            </w:rPr>
          </w:rPrChange>
        </w:rPr>
      </w:pPr>
      <w:ins w:id="593" w:author="Cornish, Andrew M" w:date="2019-10-22T08:25:00Z">
        <w:r w:rsidRPr="00331736">
          <w:rPr>
            <w:rFonts w:ascii="Arial" w:hAnsi="Arial" w:cs="Arial"/>
            <w:rPrChange w:id="594" w:author="Cornish, Andrew M" w:date="2019-10-24T09:58:00Z">
              <w:rPr>
                <w:rFonts w:ascii="Arial" w:hAnsi="Arial" w:cs="Arial"/>
                <w:b/>
                <w:bCs/>
              </w:rPr>
            </w:rPrChange>
          </w:rPr>
          <w:t xml:space="preserve"> </w:t>
        </w:r>
        <w:r w:rsidRPr="00331736">
          <w:rPr>
            <w:rFonts w:ascii="Arial" w:hAnsi="Arial" w:cs="Arial"/>
          </w:rPr>
          <w:t xml:space="preserve">This </w:t>
        </w:r>
      </w:ins>
      <w:ins w:id="595" w:author="Cornish, Andrew M" w:date="2019-10-24T10:21:00Z">
        <w:r w:rsidR="00B51585">
          <w:rPr>
            <w:rFonts w:ascii="Arial" w:hAnsi="Arial" w:cs="Arial"/>
          </w:rPr>
          <w:t>sub-</w:t>
        </w:r>
      </w:ins>
      <w:ins w:id="596" w:author="Cornish, Andrew M" w:date="2019-10-22T08:25:00Z">
        <w:r w:rsidRPr="00331736">
          <w:rPr>
            <w:rFonts w:ascii="Arial" w:hAnsi="Arial" w:cs="Arial"/>
          </w:rPr>
          <w:t xml:space="preserve">section </w:t>
        </w:r>
      </w:ins>
      <w:ins w:id="597" w:author="Cornish, Andrew M" w:date="2019-10-22T08:26:00Z">
        <w:r w:rsidR="000E1B2B" w:rsidRPr="00331736">
          <w:rPr>
            <w:rFonts w:ascii="Arial" w:hAnsi="Arial" w:cs="Arial"/>
          </w:rPr>
          <w:t>provides detailed descriptions of the user</w:t>
        </w:r>
        <w:r w:rsidR="00CB4ACF" w:rsidRPr="00331736">
          <w:rPr>
            <w:rFonts w:ascii="Arial" w:hAnsi="Arial" w:cs="Arial"/>
          </w:rPr>
          <w:t xml:space="preserve">, hardware, software and </w:t>
        </w:r>
      </w:ins>
      <w:ins w:id="598" w:author="Cornish, Andrew M" w:date="2019-10-22T08:27:00Z">
        <w:r w:rsidR="00CB4ACF" w:rsidRPr="00331736">
          <w:rPr>
            <w:rFonts w:ascii="Arial" w:hAnsi="Arial" w:cs="Arial"/>
          </w:rPr>
          <w:t>communication interfaces.</w:t>
        </w:r>
      </w:ins>
      <w:del w:id="599" w:author="Cornish, Andrew M" w:date="2019-10-22T08:25:00Z">
        <w:r w:rsidR="00A6313E" w:rsidRPr="00331736" w:rsidDel="001D2FD0">
          <w:rPr>
            <w:rFonts w:ascii="Arial" w:hAnsi="Arial" w:cs="Arial"/>
            <w:rPrChange w:id="600" w:author="Cornish, Andrew M" w:date="2019-10-24T09:58:00Z">
              <w:rPr>
                <w:rFonts w:ascii="Arial" w:hAnsi="Arial" w:cs="Arial"/>
                <w:b/>
                <w:bCs/>
              </w:rPr>
            </w:rPrChange>
          </w:rPr>
          <w:tab/>
        </w:r>
      </w:del>
    </w:p>
    <w:p w14:paraId="39781B66" w14:textId="77777777" w:rsidR="00962596" w:rsidRPr="00331736" w:rsidRDefault="00962596" w:rsidP="00962596">
      <w:pPr>
        <w:ind w:left="720"/>
        <w:rPr>
          <w:rFonts w:ascii="Arial" w:hAnsi="Arial" w:cs="Arial"/>
          <w:b/>
          <w:bCs/>
        </w:rPr>
      </w:pPr>
      <w:commentRangeStart w:id="601"/>
      <w:r w:rsidRPr="00B51585">
        <w:rPr>
          <w:rFonts w:ascii="Arial" w:hAnsi="Arial" w:cs="Arial"/>
          <w:b/>
          <w:bCs/>
          <w:highlight w:val="yellow"/>
          <w:rPrChange w:id="602" w:author="Cornish, Andrew M" w:date="2019-10-24T10:20:00Z">
            <w:rPr>
              <w:rFonts w:ascii="Arial" w:hAnsi="Arial" w:cs="Arial"/>
              <w:b/>
              <w:bCs/>
            </w:rPr>
          </w:rPrChange>
        </w:rPr>
        <w:t>3</w:t>
      </w:r>
      <w:commentRangeEnd w:id="601"/>
      <w:r w:rsidR="00B51585">
        <w:rPr>
          <w:rStyle w:val="CommentReference"/>
        </w:rPr>
        <w:commentReference w:id="601"/>
      </w:r>
      <w:r w:rsidRPr="00B51585">
        <w:rPr>
          <w:rFonts w:ascii="Arial" w:hAnsi="Arial" w:cs="Arial"/>
          <w:b/>
          <w:bCs/>
          <w:highlight w:val="yellow"/>
          <w:rPrChange w:id="603" w:author="Cornish, Andrew M" w:date="2019-10-24T10:20:00Z">
            <w:rPr>
              <w:rFonts w:ascii="Arial" w:hAnsi="Arial" w:cs="Arial"/>
              <w:b/>
              <w:bCs/>
            </w:rPr>
          </w:rPrChange>
        </w:rPr>
        <w:t>.1.1</w:t>
      </w:r>
      <w:r w:rsidRPr="00B51585">
        <w:rPr>
          <w:rFonts w:ascii="Arial" w:hAnsi="Arial" w:cs="Arial"/>
          <w:b/>
          <w:bCs/>
          <w:highlight w:val="yellow"/>
          <w:rPrChange w:id="604" w:author="Cornish, Andrew M" w:date="2019-10-24T10:20:00Z">
            <w:rPr>
              <w:rFonts w:ascii="Arial" w:hAnsi="Arial" w:cs="Arial"/>
              <w:b/>
              <w:bCs/>
            </w:rPr>
          </w:rPrChange>
        </w:rPr>
        <w:tab/>
        <w:t>User Interfaces</w:t>
      </w:r>
    </w:p>
    <w:p w14:paraId="4FBFFD5B" w14:textId="1B75EF47" w:rsidR="00962596" w:rsidRPr="00331736" w:rsidDel="00B51585" w:rsidRDefault="00962596" w:rsidP="00962596">
      <w:pPr>
        <w:ind w:left="720"/>
        <w:rPr>
          <w:del w:id="605" w:author="Cornish, Andrew M" w:date="2019-10-24T10:20:00Z"/>
          <w:rFonts w:ascii="Arial" w:hAnsi="Arial" w:cs="Arial"/>
          <w:i/>
          <w:iCs/>
        </w:rPr>
      </w:pPr>
      <w:del w:id="606" w:author="Cornish, Andrew M" w:date="2019-10-24T10:20:00Z">
        <w:r w:rsidRPr="00331736" w:rsidDel="00B51585">
          <w:rPr>
            <w:rFonts w:ascii="Arial" w:hAnsi="Arial" w:cs="Arial"/>
            <w:i/>
            <w:iCs/>
          </w:rPr>
          <w:delText xml:space="preserve">&lt;Describe the logical characteristics of each interface between the software product and the users. This </w:delText>
        </w:r>
        <w:r w:rsidRPr="00331736" w:rsidDel="00B51585">
          <w:rPr>
            <w:rFonts w:ascii="Arial" w:hAnsi="Arial" w:cs="Arial"/>
            <w:i/>
            <w:iCs/>
            <w:highlight w:val="yellow"/>
            <w:rPrChange w:id="607" w:author="Cornish, Andrew M" w:date="2019-10-24T09:58:00Z">
              <w:rPr>
                <w:rFonts w:ascii="Arial" w:hAnsi="Arial" w:cs="Arial"/>
                <w:i/>
                <w:iCs/>
              </w:rPr>
            </w:rPrChange>
          </w:rPr>
          <w:delText>may include sample screen images, any GUI standards or product family style guides that are to be followed, screen layout constraints, standard buttons and functions (e.g., Cancel) that will appear on every screen, error message display standards, and so on</w:delText>
        </w:r>
        <w:r w:rsidRPr="00331736" w:rsidDel="00B51585">
          <w:rPr>
            <w:rFonts w:ascii="Arial" w:hAnsi="Arial" w:cs="Arial"/>
            <w:i/>
            <w:iCs/>
          </w:rPr>
          <w:delText>. Define the software components for which a user interface is needed.</w:delText>
        </w:r>
      </w:del>
    </w:p>
    <w:p w14:paraId="73319633" w14:textId="5719F3CF" w:rsidR="0053452A" w:rsidRPr="00331736" w:rsidDel="00B51585" w:rsidRDefault="00962596" w:rsidP="00962596">
      <w:pPr>
        <w:ind w:left="720"/>
        <w:rPr>
          <w:del w:id="608" w:author="Cornish, Andrew M" w:date="2019-10-24T10:20:00Z"/>
          <w:rFonts w:ascii="Arial" w:hAnsi="Arial" w:cs="Arial"/>
          <w:i/>
          <w:iCs/>
          <w:highlight w:val="yellow"/>
          <w:rPrChange w:id="609" w:author="Cornish, Andrew M" w:date="2019-10-24T09:58:00Z">
            <w:rPr>
              <w:del w:id="610" w:author="Cornish, Andrew M" w:date="2019-10-24T10:20:00Z"/>
              <w:rFonts w:ascii="Arial" w:hAnsi="Arial" w:cs="Arial"/>
              <w:i/>
              <w:iCs/>
            </w:rPr>
          </w:rPrChange>
        </w:rPr>
      </w:pPr>
      <w:del w:id="611" w:author="Cornish, Andrew M" w:date="2019-10-24T10:20:00Z">
        <w:r w:rsidRPr="00331736" w:rsidDel="00B51585">
          <w:rPr>
            <w:rFonts w:ascii="Arial" w:hAnsi="Arial" w:cs="Arial"/>
            <w:i/>
            <w:iCs/>
          </w:rPr>
          <w:delText xml:space="preserve">TO DO: The least you can do for this section is to describe in words the different User Interfaces and the different screens that will be available to the user. </w:delText>
        </w:r>
        <w:r w:rsidRPr="00331736" w:rsidDel="00B51585">
          <w:rPr>
            <w:rFonts w:ascii="Arial" w:hAnsi="Arial" w:cs="Arial"/>
            <w:i/>
            <w:iCs/>
            <w:highlight w:val="yellow"/>
            <w:rPrChange w:id="612" w:author="Cornish, Andrew M" w:date="2019-10-24T09:58:00Z">
              <w:rPr>
                <w:rFonts w:ascii="Arial" w:hAnsi="Arial" w:cs="Arial"/>
                <w:i/>
                <w:iCs/>
              </w:rPr>
            </w:rPrChange>
          </w:rPr>
          <w:delText xml:space="preserve">Optional: You may </w:delText>
        </w:r>
      </w:del>
    </w:p>
    <w:p w14:paraId="13677C14" w14:textId="77877C6D" w:rsidR="00962596" w:rsidRPr="00331736" w:rsidDel="00B51585" w:rsidRDefault="00962596" w:rsidP="00962596">
      <w:pPr>
        <w:ind w:left="720"/>
        <w:rPr>
          <w:del w:id="613" w:author="Cornish, Andrew M" w:date="2019-10-24T10:20:00Z"/>
          <w:rFonts w:ascii="Arial" w:hAnsi="Arial" w:cs="Arial"/>
          <w:i/>
          <w:iCs/>
        </w:rPr>
      </w:pPr>
      <w:del w:id="614" w:author="Cornish, Andrew M" w:date="2019-10-24T10:20:00Z">
        <w:r w:rsidRPr="00331736" w:rsidDel="00B51585">
          <w:rPr>
            <w:rFonts w:ascii="Arial" w:hAnsi="Arial" w:cs="Arial"/>
            <w:i/>
            <w:iCs/>
            <w:highlight w:val="yellow"/>
            <w:rPrChange w:id="615" w:author="Cornish, Andrew M" w:date="2019-10-24T09:58:00Z">
              <w:rPr>
                <w:rFonts w:ascii="Arial" w:hAnsi="Arial" w:cs="Arial"/>
                <w:i/>
                <w:iCs/>
              </w:rPr>
            </w:rPrChange>
          </w:rPr>
          <w:delText>also provide an initial Graphical User Interface design (does not have to be final).&gt;</w:delText>
        </w:r>
      </w:del>
    </w:p>
    <w:p w14:paraId="040FD3F3" w14:textId="0997E738" w:rsidR="00962596" w:rsidRPr="00331736" w:rsidDel="008F465C" w:rsidRDefault="00962596" w:rsidP="00962596">
      <w:pPr>
        <w:ind w:left="720"/>
        <w:rPr>
          <w:del w:id="616" w:author="Cornish, Andrew M" w:date="2019-10-22T08:27:00Z"/>
          <w:rFonts w:ascii="Arial" w:hAnsi="Arial" w:cs="Arial"/>
        </w:rPr>
      </w:pPr>
    </w:p>
    <w:p w14:paraId="6E42CC18" w14:textId="1A06645A" w:rsidR="00962596" w:rsidRPr="00331736" w:rsidDel="008F465C" w:rsidRDefault="00962596" w:rsidP="00962596">
      <w:pPr>
        <w:ind w:left="720"/>
        <w:rPr>
          <w:del w:id="617" w:author="Cornish, Andrew M" w:date="2019-10-22T08:27:00Z"/>
          <w:rFonts w:ascii="Arial" w:hAnsi="Arial" w:cs="Arial"/>
        </w:rPr>
      </w:pPr>
      <w:del w:id="618" w:author="Cornish, Andrew M" w:date="2019-10-22T08:27:00Z">
        <w:r w:rsidRPr="00331736" w:rsidDel="008F465C">
          <w:rPr>
            <w:rFonts w:ascii="Arial" w:hAnsi="Arial" w:cs="Arial"/>
          </w:rPr>
          <w:delText>Error message displays: Sassafrace</w:delText>
        </w:r>
      </w:del>
    </w:p>
    <w:p w14:paraId="4416B0F6" w14:textId="640FA0EE" w:rsidR="00A25D95" w:rsidRPr="00331736" w:rsidRDefault="008F465C" w:rsidP="00A25D95">
      <w:pPr>
        <w:ind w:left="720"/>
        <w:rPr>
          <w:ins w:id="619" w:author="Cornish, Andrew M" w:date="2019-10-24T09:40:00Z"/>
          <w:rFonts w:ascii="Arial" w:hAnsi="Arial" w:cs="Arial"/>
        </w:rPr>
      </w:pPr>
      <w:ins w:id="620" w:author="Cornish, Andrew M" w:date="2019-10-22T08:27:00Z">
        <w:r w:rsidRPr="00331736">
          <w:rPr>
            <w:rFonts w:ascii="Arial" w:hAnsi="Arial" w:cs="Arial"/>
          </w:rPr>
          <w:t xml:space="preserve">  </w:t>
        </w:r>
      </w:ins>
      <w:ins w:id="621" w:author="Cornish, Andrew M" w:date="2019-10-22T08:28:00Z">
        <w:r w:rsidR="00737EA7" w:rsidRPr="00331736">
          <w:rPr>
            <w:rFonts w:ascii="Arial" w:hAnsi="Arial" w:cs="Arial"/>
          </w:rPr>
          <w:t>All us</w:t>
        </w:r>
        <w:r w:rsidR="008B2D1E" w:rsidRPr="00331736">
          <w:rPr>
            <w:rFonts w:ascii="Arial" w:hAnsi="Arial" w:cs="Arial"/>
          </w:rPr>
          <w:t>ers will begin at the initial log-in screen</w:t>
        </w:r>
      </w:ins>
      <w:ins w:id="622" w:author="Cornish, Andrew M" w:date="2019-10-22T08:34:00Z">
        <w:r w:rsidR="00972851" w:rsidRPr="00331736">
          <w:rPr>
            <w:rFonts w:ascii="Arial" w:hAnsi="Arial" w:cs="Arial"/>
          </w:rPr>
          <w:t xml:space="preserve"> </w:t>
        </w:r>
        <w:r w:rsidR="0096058E" w:rsidRPr="00331736">
          <w:rPr>
            <w:rFonts w:ascii="Arial" w:hAnsi="Arial" w:cs="Arial"/>
          </w:rPr>
          <w:t>with options to create ac</w:t>
        </w:r>
      </w:ins>
      <w:ins w:id="623" w:author="Cornish, Andrew M" w:date="2019-10-22T08:35:00Z">
        <w:r w:rsidR="0096058E" w:rsidRPr="00331736">
          <w:rPr>
            <w:rFonts w:ascii="Arial" w:hAnsi="Arial" w:cs="Arial"/>
          </w:rPr>
          <w:t>count, log-in</w:t>
        </w:r>
        <w:r w:rsidR="00B710AF" w:rsidRPr="00331736">
          <w:rPr>
            <w:rFonts w:ascii="Arial" w:hAnsi="Arial" w:cs="Arial"/>
          </w:rPr>
          <w:t>, and skip</w:t>
        </w:r>
      </w:ins>
      <w:ins w:id="624" w:author="Cornish, Andrew M" w:date="2019-10-22T08:28:00Z">
        <w:r w:rsidR="008B2D1E" w:rsidRPr="00331736">
          <w:rPr>
            <w:rFonts w:ascii="Arial" w:hAnsi="Arial" w:cs="Arial"/>
          </w:rPr>
          <w:t>.</w:t>
        </w:r>
      </w:ins>
      <w:ins w:id="625" w:author="Cornish, Andrew M" w:date="2019-10-22T08:29:00Z">
        <w:r w:rsidR="008B2D1E" w:rsidRPr="00331736">
          <w:rPr>
            <w:rFonts w:ascii="Arial" w:hAnsi="Arial" w:cs="Arial"/>
          </w:rPr>
          <w:t xml:space="preserve"> </w:t>
        </w:r>
        <w:r w:rsidR="00721C6E" w:rsidRPr="00331736">
          <w:rPr>
            <w:rFonts w:ascii="Arial" w:hAnsi="Arial" w:cs="Arial"/>
          </w:rPr>
          <w:t xml:space="preserve"> Creating an account is</w:t>
        </w:r>
      </w:ins>
      <w:ins w:id="626" w:author="Cornish, Andrew M" w:date="2019-10-22T08:35:00Z">
        <w:r w:rsidR="009B3F00" w:rsidRPr="00331736">
          <w:rPr>
            <w:rFonts w:ascii="Arial" w:hAnsi="Arial" w:cs="Arial"/>
          </w:rPr>
          <w:t xml:space="preserve"> </w:t>
        </w:r>
        <w:r w:rsidR="00B710AF" w:rsidRPr="00331736">
          <w:rPr>
            <w:rFonts w:ascii="Arial" w:hAnsi="Arial" w:cs="Arial"/>
          </w:rPr>
          <w:t>only necessary</w:t>
        </w:r>
        <w:r w:rsidR="009B3F00" w:rsidRPr="00331736">
          <w:rPr>
            <w:rFonts w:ascii="Arial" w:hAnsi="Arial" w:cs="Arial"/>
          </w:rPr>
          <w:t xml:space="preserve"> for saving</w:t>
        </w:r>
      </w:ins>
      <w:ins w:id="627" w:author="Cornish, Andrew M" w:date="2019-10-22T08:36:00Z">
        <w:r w:rsidR="009B3F00" w:rsidRPr="00331736">
          <w:rPr>
            <w:rFonts w:ascii="Arial" w:hAnsi="Arial" w:cs="Arial"/>
          </w:rPr>
          <w:t xml:space="preserve"> and resuming</w:t>
        </w:r>
      </w:ins>
      <w:ins w:id="628" w:author="Cornish, Andrew M" w:date="2019-10-22T08:35:00Z">
        <w:r w:rsidR="009B3F00" w:rsidRPr="00331736">
          <w:rPr>
            <w:rFonts w:ascii="Arial" w:hAnsi="Arial" w:cs="Arial"/>
          </w:rPr>
          <w:t xml:space="preserve"> progress</w:t>
        </w:r>
      </w:ins>
      <w:ins w:id="629" w:author="Cornish, Andrew M" w:date="2019-10-22T08:30:00Z">
        <w:r w:rsidR="00E95BF7" w:rsidRPr="00331736">
          <w:rPr>
            <w:rFonts w:ascii="Arial" w:hAnsi="Arial" w:cs="Arial"/>
          </w:rPr>
          <w:t>.</w:t>
        </w:r>
      </w:ins>
      <w:ins w:id="630" w:author="Cornish, Andrew M" w:date="2019-10-22T08:31:00Z">
        <w:r w:rsidR="006A4B07" w:rsidRPr="00331736">
          <w:rPr>
            <w:rFonts w:ascii="Arial" w:hAnsi="Arial" w:cs="Arial"/>
          </w:rPr>
          <w:t xml:space="preserve">  The use</w:t>
        </w:r>
      </w:ins>
      <w:ins w:id="631" w:author="Cornish, Andrew M" w:date="2019-10-22T08:32:00Z">
        <w:r w:rsidR="006A4B07" w:rsidRPr="00331736">
          <w:rPr>
            <w:rFonts w:ascii="Arial" w:hAnsi="Arial" w:cs="Arial"/>
          </w:rPr>
          <w:t>r</w:t>
        </w:r>
      </w:ins>
      <w:ins w:id="632" w:author="Cornish, Andrew M" w:date="2019-10-22T08:31:00Z">
        <w:r w:rsidR="006A4B07" w:rsidRPr="00331736">
          <w:rPr>
            <w:rFonts w:ascii="Arial" w:hAnsi="Arial" w:cs="Arial"/>
          </w:rPr>
          <w:t>-interfaces will be the same for all users</w:t>
        </w:r>
      </w:ins>
      <w:ins w:id="633" w:author="Cornish, Andrew M" w:date="2019-10-22T08:32:00Z">
        <w:r w:rsidR="007C0804" w:rsidRPr="00331736">
          <w:rPr>
            <w:rFonts w:ascii="Arial" w:hAnsi="Arial" w:cs="Arial"/>
          </w:rPr>
          <w:t xml:space="preserve"> but those with accounts will be returned to their current progress.</w:t>
        </w:r>
      </w:ins>
    </w:p>
    <w:p w14:paraId="469DC019" w14:textId="7173648E" w:rsidR="009B6297" w:rsidRPr="00331736" w:rsidRDefault="00CF176B" w:rsidP="00A25D95">
      <w:pPr>
        <w:ind w:left="720"/>
        <w:rPr>
          <w:ins w:id="634" w:author="Cornish, Andrew M" w:date="2019-10-22T08:44:00Z"/>
          <w:rFonts w:ascii="Arial" w:hAnsi="Arial" w:cs="Arial"/>
        </w:rPr>
      </w:pPr>
      <w:ins w:id="635" w:author="Cornish, Andrew M" w:date="2019-10-24T10:46:00Z">
        <w:r w:rsidRPr="00CF176B">
          <w:rPr>
            <w:rFonts w:ascii="Arial" w:hAnsi="Arial" w:cs="Arial"/>
            <w:highlight w:val="yellow"/>
            <w:rPrChange w:id="636" w:author="Cornish, Andrew M" w:date="2019-10-24T10:46:00Z">
              <w:rPr>
                <w:rFonts w:ascii="Arial" w:hAnsi="Arial" w:cs="Arial"/>
              </w:rPr>
            </w:rPrChange>
          </w:rPr>
          <w:t>Perty picture</w:t>
        </w:r>
      </w:ins>
    </w:p>
    <w:p w14:paraId="54FDA9A1" w14:textId="2CDF5FAB" w:rsidR="00634748" w:rsidRPr="00331736" w:rsidRDefault="00A25D95" w:rsidP="00A25D95">
      <w:pPr>
        <w:ind w:left="720"/>
        <w:rPr>
          <w:ins w:id="637" w:author="Cornish, Andrew M" w:date="2019-10-24T09:40:00Z"/>
          <w:rFonts w:ascii="Arial" w:hAnsi="Arial" w:cs="Arial"/>
        </w:rPr>
      </w:pPr>
      <w:ins w:id="638" w:author="Cornish, Andrew M" w:date="2019-10-22T08:44:00Z">
        <w:r w:rsidRPr="00331736">
          <w:rPr>
            <w:rFonts w:ascii="Arial" w:hAnsi="Arial" w:cs="Arial"/>
          </w:rPr>
          <w:t xml:space="preserve"> </w:t>
        </w:r>
      </w:ins>
      <w:ins w:id="639" w:author="Cornish, Andrew M" w:date="2019-10-22T08:36:00Z">
        <w:r w:rsidR="00634748" w:rsidRPr="00331736">
          <w:rPr>
            <w:rFonts w:ascii="Arial" w:hAnsi="Arial" w:cs="Arial"/>
          </w:rPr>
          <w:t xml:space="preserve">  After </w:t>
        </w:r>
      </w:ins>
      <w:ins w:id="640" w:author="Cornish, Andrew M" w:date="2019-10-22T08:37:00Z">
        <w:r w:rsidR="00C70324" w:rsidRPr="00331736">
          <w:rPr>
            <w:rFonts w:ascii="Arial" w:hAnsi="Arial" w:cs="Arial"/>
          </w:rPr>
          <w:t xml:space="preserve">the log-in screen, every user will be presented with </w:t>
        </w:r>
      </w:ins>
      <w:ins w:id="641" w:author="Cornish, Andrew M" w:date="2019-10-22T08:44:00Z">
        <w:r w:rsidR="0054565F" w:rsidRPr="00331736">
          <w:rPr>
            <w:rFonts w:ascii="Arial" w:hAnsi="Arial" w:cs="Arial"/>
          </w:rPr>
          <w:t>a list</w:t>
        </w:r>
        <w:r w:rsidRPr="00331736">
          <w:rPr>
            <w:rFonts w:ascii="Arial" w:hAnsi="Arial" w:cs="Arial"/>
          </w:rPr>
          <w:t xml:space="preserve"> of the Python tutorials which are currently available</w:t>
        </w:r>
      </w:ins>
      <w:ins w:id="642" w:author="Andrew Cornish" w:date="2019-10-22T20:02:00Z">
        <w:r w:rsidR="00841B57" w:rsidRPr="00331736">
          <w:rPr>
            <w:rFonts w:ascii="Arial" w:hAnsi="Arial" w:cs="Arial"/>
          </w:rPr>
          <w:t xml:space="preserve"> </w:t>
        </w:r>
        <w:r w:rsidR="008D1741" w:rsidRPr="00331736">
          <w:rPr>
            <w:rFonts w:ascii="Arial" w:hAnsi="Arial" w:cs="Arial"/>
          </w:rPr>
          <w:t xml:space="preserve">and a section with external links to </w:t>
        </w:r>
        <w:r w:rsidR="00503C42" w:rsidRPr="00331736">
          <w:rPr>
            <w:rFonts w:ascii="Arial" w:hAnsi="Arial" w:cs="Arial"/>
          </w:rPr>
          <w:t>related we</w:t>
        </w:r>
        <w:r w:rsidR="00D25731" w:rsidRPr="00331736">
          <w:rPr>
            <w:rFonts w:ascii="Arial" w:hAnsi="Arial" w:cs="Arial"/>
          </w:rPr>
          <w:t>bsites</w:t>
        </w:r>
      </w:ins>
      <w:ins w:id="643" w:author="Cornish, Andrew M" w:date="2019-10-22T08:44:00Z">
        <w:r w:rsidRPr="00331736">
          <w:rPr>
            <w:rFonts w:ascii="Arial" w:hAnsi="Arial" w:cs="Arial"/>
          </w:rPr>
          <w:t xml:space="preserve">.  </w:t>
        </w:r>
        <w:r w:rsidR="00777654" w:rsidRPr="00331736">
          <w:rPr>
            <w:rFonts w:ascii="Arial" w:hAnsi="Arial" w:cs="Arial"/>
          </w:rPr>
          <w:t>T</w:t>
        </w:r>
      </w:ins>
      <w:ins w:id="644" w:author="Cornish, Andrew M" w:date="2019-10-22T08:45:00Z">
        <w:r w:rsidR="00777654" w:rsidRPr="00331736">
          <w:rPr>
            <w:rFonts w:ascii="Arial" w:hAnsi="Arial" w:cs="Arial"/>
          </w:rPr>
          <w:t xml:space="preserve">he user will need to click on </w:t>
        </w:r>
        <w:r w:rsidR="007D03DB" w:rsidRPr="00331736">
          <w:rPr>
            <w:rFonts w:ascii="Arial" w:hAnsi="Arial" w:cs="Arial"/>
          </w:rPr>
          <w:t>a</w:t>
        </w:r>
        <w:r w:rsidR="00777654" w:rsidRPr="00331736">
          <w:rPr>
            <w:rFonts w:ascii="Arial" w:hAnsi="Arial" w:cs="Arial"/>
          </w:rPr>
          <w:t xml:space="preserve"> </w:t>
        </w:r>
        <w:r w:rsidR="007D03DB" w:rsidRPr="00331736">
          <w:rPr>
            <w:rFonts w:ascii="Arial" w:hAnsi="Arial" w:cs="Arial"/>
          </w:rPr>
          <w:t>tutorial link to proceed.</w:t>
        </w:r>
      </w:ins>
    </w:p>
    <w:p w14:paraId="5D7E4483" w14:textId="77777777" w:rsidR="00CF176B" w:rsidRPr="00353B6F" w:rsidRDefault="00CF176B" w:rsidP="00CF176B">
      <w:pPr>
        <w:ind w:left="720"/>
        <w:rPr>
          <w:ins w:id="645" w:author="Cornish, Andrew M" w:date="2019-10-24T10:46:00Z"/>
          <w:rFonts w:ascii="Arial" w:hAnsi="Arial" w:cs="Arial"/>
        </w:rPr>
      </w:pPr>
      <w:ins w:id="646" w:author="Cornish, Andrew M" w:date="2019-10-24T10:46:00Z">
        <w:r w:rsidRPr="00353B6F">
          <w:rPr>
            <w:rFonts w:ascii="Arial" w:hAnsi="Arial" w:cs="Arial"/>
            <w:highlight w:val="yellow"/>
          </w:rPr>
          <w:t>Perty picture</w:t>
        </w:r>
      </w:ins>
    </w:p>
    <w:p w14:paraId="1065DBC5" w14:textId="77777777" w:rsidR="009B6297" w:rsidRPr="00331736" w:rsidRDefault="009B6297" w:rsidP="00A25D95">
      <w:pPr>
        <w:ind w:left="720"/>
        <w:rPr>
          <w:ins w:id="647" w:author="Cornish, Andrew M" w:date="2019-10-22T08:45:00Z"/>
          <w:rFonts w:ascii="Arial" w:hAnsi="Arial" w:cs="Arial"/>
        </w:rPr>
      </w:pPr>
    </w:p>
    <w:p w14:paraId="375A8A76" w14:textId="77777777" w:rsidR="009B6297" w:rsidRPr="00331736" w:rsidRDefault="00FB12F5">
      <w:pPr>
        <w:ind w:left="720"/>
        <w:rPr>
          <w:ins w:id="648" w:author="Cornish, Andrew M" w:date="2019-10-24T09:40:00Z"/>
          <w:rFonts w:ascii="Arial" w:hAnsi="Arial" w:cs="Arial"/>
        </w:rPr>
      </w:pPr>
      <w:ins w:id="649" w:author="Cornish, Andrew M" w:date="2019-10-22T08:50:00Z">
        <w:r w:rsidRPr="00331736">
          <w:rPr>
            <w:rFonts w:ascii="Arial" w:hAnsi="Arial" w:cs="Arial"/>
          </w:rPr>
          <w:t xml:space="preserve"> </w:t>
        </w:r>
        <w:r w:rsidR="000B235C" w:rsidRPr="00331736">
          <w:rPr>
            <w:rFonts w:ascii="Arial" w:hAnsi="Arial" w:cs="Arial"/>
          </w:rPr>
          <w:t>Once in a tutorial, the user will be presented with</w:t>
        </w:r>
      </w:ins>
      <w:ins w:id="650" w:author="Cornish, Andrew M" w:date="2019-10-22T15:12:00Z">
        <w:r w:rsidR="00DB5F87" w:rsidRPr="00331736">
          <w:rPr>
            <w:rFonts w:ascii="Arial" w:hAnsi="Arial" w:cs="Arial"/>
          </w:rPr>
          <w:t xml:space="preserve"> </w:t>
        </w:r>
      </w:ins>
      <w:ins w:id="651" w:author="Andrew Cornish" w:date="2019-10-22T19:49:00Z">
        <w:r w:rsidR="003B6712" w:rsidRPr="00331736">
          <w:rPr>
            <w:rFonts w:ascii="Arial" w:hAnsi="Arial" w:cs="Arial"/>
          </w:rPr>
          <w:t xml:space="preserve">a </w:t>
        </w:r>
        <w:r w:rsidR="00432C9C" w:rsidRPr="00331736">
          <w:rPr>
            <w:rFonts w:ascii="Arial" w:hAnsi="Arial" w:cs="Arial"/>
          </w:rPr>
          <w:t xml:space="preserve">screen </w:t>
        </w:r>
        <w:r w:rsidR="00D82F5C" w:rsidRPr="00331736">
          <w:rPr>
            <w:rFonts w:ascii="Arial" w:hAnsi="Arial" w:cs="Arial"/>
          </w:rPr>
          <w:t xml:space="preserve">split into 3 </w:t>
        </w:r>
      </w:ins>
      <w:ins w:id="652" w:author="Andrew Cornish" w:date="2019-10-22T20:00:00Z">
        <w:r w:rsidR="00D03470" w:rsidRPr="00331736">
          <w:rPr>
            <w:rFonts w:ascii="Arial" w:hAnsi="Arial" w:cs="Arial"/>
          </w:rPr>
          <w:t xml:space="preserve">distinct </w:t>
        </w:r>
      </w:ins>
      <w:ins w:id="653" w:author="Andrew Cornish" w:date="2019-10-22T19:49:00Z">
        <w:r w:rsidR="00D82F5C" w:rsidRPr="00331736">
          <w:rPr>
            <w:rFonts w:ascii="Arial" w:hAnsi="Arial" w:cs="Arial"/>
          </w:rPr>
          <w:t>sec</w:t>
        </w:r>
      </w:ins>
      <w:ins w:id="654" w:author="Andrew Cornish" w:date="2019-10-22T19:50:00Z">
        <w:r w:rsidR="00D82F5C" w:rsidRPr="00331736">
          <w:rPr>
            <w:rFonts w:ascii="Arial" w:hAnsi="Arial" w:cs="Arial"/>
          </w:rPr>
          <w:t>t</w:t>
        </w:r>
      </w:ins>
      <w:ins w:id="655" w:author="Andrew Cornish" w:date="2019-10-22T19:52:00Z">
        <w:r w:rsidR="00D90468" w:rsidRPr="00331736">
          <w:rPr>
            <w:rFonts w:ascii="Arial" w:hAnsi="Arial" w:cs="Arial"/>
          </w:rPr>
          <w:t>i</w:t>
        </w:r>
      </w:ins>
      <w:ins w:id="656" w:author="Andrew Cornish" w:date="2019-10-22T19:50:00Z">
        <w:r w:rsidR="00D82F5C" w:rsidRPr="00331736">
          <w:rPr>
            <w:rFonts w:ascii="Arial" w:hAnsi="Arial" w:cs="Arial"/>
          </w:rPr>
          <w:t xml:space="preserve">ons.  In the first section, </w:t>
        </w:r>
        <w:r w:rsidR="00BC4F8D" w:rsidRPr="00331736">
          <w:rPr>
            <w:rFonts w:ascii="Arial" w:hAnsi="Arial" w:cs="Arial"/>
          </w:rPr>
          <w:t>instructions for the current step of the tutorial will be presented</w:t>
        </w:r>
      </w:ins>
      <w:ins w:id="657" w:author="Andrew Cornish" w:date="2019-10-22T20:00:00Z">
        <w:r w:rsidR="00D03470" w:rsidRPr="00331736">
          <w:rPr>
            <w:rFonts w:ascii="Arial" w:hAnsi="Arial" w:cs="Arial"/>
          </w:rPr>
          <w:t xml:space="preserve"> along with </w:t>
        </w:r>
      </w:ins>
      <w:ins w:id="658" w:author="Andrew Cornish" w:date="2019-10-22T19:59:00Z">
        <w:r w:rsidR="00DE62CB" w:rsidRPr="00331736">
          <w:rPr>
            <w:rFonts w:ascii="Arial" w:hAnsi="Arial" w:cs="Arial"/>
          </w:rPr>
          <w:t xml:space="preserve">links </w:t>
        </w:r>
      </w:ins>
      <w:ins w:id="659" w:author="Andrew Cornish" w:date="2019-10-23T14:08:00Z">
        <w:r w:rsidR="00BE3D06" w:rsidRPr="00331736">
          <w:rPr>
            <w:rFonts w:ascii="Arial" w:hAnsi="Arial" w:cs="Arial"/>
          </w:rPr>
          <w:t>to</w:t>
        </w:r>
      </w:ins>
      <w:ins w:id="660" w:author="Andrew Cornish" w:date="2019-10-22T19:59:00Z">
        <w:r w:rsidR="00987225" w:rsidRPr="00331736">
          <w:rPr>
            <w:rFonts w:ascii="Arial" w:hAnsi="Arial" w:cs="Arial"/>
          </w:rPr>
          <w:t xml:space="preserve"> the previous or next step of the </w:t>
        </w:r>
      </w:ins>
      <w:ins w:id="661" w:author="Andrew Cornish" w:date="2019-10-23T14:08:00Z">
        <w:r w:rsidR="000163AE" w:rsidRPr="00331736">
          <w:rPr>
            <w:rFonts w:ascii="Arial" w:hAnsi="Arial" w:cs="Arial"/>
          </w:rPr>
          <w:t>tutorial</w:t>
        </w:r>
      </w:ins>
      <w:ins w:id="662" w:author="Andrew Cornish" w:date="2019-10-22T20:00:00Z">
        <w:r w:rsidR="006800F4" w:rsidRPr="00331736">
          <w:rPr>
            <w:rFonts w:ascii="Arial" w:hAnsi="Arial" w:cs="Arial"/>
          </w:rPr>
          <w:t>.</w:t>
        </w:r>
      </w:ins>
      <w:ins w:id="663" w:author="Andrew Cornish" w:date="2019-10-22T19:50:00Z">
        <w:r w:rsidR="00BC4F8D" w:rsidRPr="00331736">
          <w:rPr>
            <w:rFonts w:ascii="Arial" w:hAnsi="Arial" w:cs="Arial"/>
          </w:rPr>
          <w:t xml:space="preserve"> </w:t>
        </w:r>
        <w:r w:rsidR="00DF0905" w:rsidRPr="00331736">
          <w:rPr>
            <w:rFonts w:ascii="Arial" w:hAnsi="Arial" w:cs="Arial"/>
          </w:rPr>
          <w:t xml:space="preserve">The </w:t>
        </w:r>
        <w:r w:rsidR="00156DAA" w:rsidRPr="00331736">
          <w:rPr>
            <w:rFonts w:ascii="Arial" w:hAnsi="Arial" w:cs="Arial"/>
          </w:rPr>
          <w:t xml:space="preserve">next section </w:t>
        </w:r>
        <w:r w:rsidR="0096444B" w:rsidRPr="00331736">
          <w:rPr>
            <w:rFonts w:ascii="Arial" w:hAnsi="Arial" w:cs="Arial"/>
          </w:rPr>
          <w:t>wil</w:t>
        </w:r>
      </w:ins>
      <w:ins w:id="664" w:author="Andrew Cornish" w:date="2019-10-22T19:51:00Z">
        <w:r w:rsidR="00890812" w:rsidRPr="00331736">
          <w:rPr>
            <w:rFonts w:ascii="Arial" w:hAnsi="Arial" w:cs="Arial"/>
          </w:rPr>
          <w:t>l</w:t>
        </w:r>
      </w:ins>
      <w:ins w:id="665" w:author="Andrew Cornish" w:date="2019-10-22T19:50:00Z">
        <w:r w:rsidR="00B80BD6" w:rsidRPr="00331736">
          <w:rPr>
            <w:rFonts w:ascii="Arial" w:hAnsi="Arial" w:cs="Arial"/>
          </w:rPr>
          <w:t xml:space="preserve"> be the </w:t>
        </w:r>
      </w:ins>
      <w:ins w:id="666" w:author="Andrew Cornish" w:date="2019-10-22T19:51:00Z">
        <w:r w:rsidR="00890812" w:rsidRPr="00331736">
          <w:rPr>
            <w:rFonts w:ascii="Arial" w:hAnsi="Arial" w:cs="Arial"/>
          </w:rPr>
          <w:t>input section o</w:t>
        </w:r>
      </w:ins>
      <w:ins w:id="667" w:author="Andrew Cornish" w:date="2019-10-22T19:52:00Z">
        <w:r w:rsidR="00D90468" w:rsidRPr="00331736">
          <w:rPr>
            <w:rFonts w:ascii="Arial" w:hAnsi="Arial" w:cs="Arial"/>
          </w:rPr>
          <w:t>f</w:t>
        </w:r>
      </w:ins>
      <w:ins w:id="668" w:author="Andrew Cornish" w:date="2019-10-22T19:51:00Z">
        <w:r w:rsidR="00890812" w:rsidRPr="00331736">
          <w:rPr>
            <w:rFonts w:ascii="Arial" w:hAnsi="Arial" w:cs="Arial"/>
          </w:rPr>
          <w:t xml:space="preserve"> the </w:t>
        </w:r>
        <w:r w:rsidR="00775636" w:rsidRPr="00331736">
          <w:rPr>
            <w:rFonts w:ascii="Arial" w:hAnsi="Arial" w:cs="Arial"/>
          </w:rPr>
          <w:t xml:space="preserve">user to </w:t>
        </w:r>
        <w:r w:rsidR="00F62F11" w:rsidRPr="00331736">
          <w:rPr>
            <w:rFonts w:ascii="Arial" w:hAnsi="Arial" w:cs="Arial"/>
          </w:rPr>
          <w:t>create the Python code based on the instr</w:t>
        </w:r>
        <w:r w:rsidR="003D018C" w:rsidRPr="00331736">
          <w:rPr>
            <w:rFonts w:ascii="Arial" w:hAnsi="Arial" w:cs="Arial"/>
          </w:rPr>
          <w:t xml:space="preserve">uctions.  The third section will be </w:t>
        </w:r>
        <w:r w:rsidR="00300C9D" w:rsidRPr="00331736">
          <w:rPr>
            <w:rFonts w:ascii="Arial" w:hAnsi="Arial" w:cs="Arial"/>
          </w:rPr>
          <w:t xml:space="preserve">for </w:t>
        </w:r>
        <w:r w:rsidR="00E95739" w:rsidRPr="00331736">
          <w:rPr>
            <w:rFonts w:ascii="Arial" w:hAnsi="Arial" w:cs="Arial"/>
          </w:rPr>
          <w:t xml:space="preserve">feedback based on the </w:t>
        </w:r>
      </w:ins>
      <w:ins w:id="669" w:author="Andrew Cornish" w:date="2019-10-22T19:52:00Z">
        <w:r w:rsidR="00C05E60" w:rsidRPr="00331736">
          <w:rPr>
            <w:rFonts w:ascii="Arial" w:hAnsi="Arial" w:cs="Arial"/>
          </w:rPr>
          <w:t>user input compared with expected input</w:t>
        </w:r>
        <w:r w:rsidR="00D90468" w:rsidRPr="00331736">
          <w:rPr>
            <w:rFonts w:ascii="Arial" w:hAnsi="Arial" w:cs="Arial"/>
          </w:rPr>
          <w:t>.</w:t>
        </w:r>
      </w:ins>
    </w:p>
    <w:p w14:paraId="50173160" w14:textId="77777777" w:rsidR="00CF176B" w:rsidRPr="00353B6F" w:rsidRDefault="000B235C" w:rsidP="00CF176B">
      <w:pPr>
        <w:ind w:left="720"/>
        <w:rPr>
          <w:ins w:id="670" w:author="Cornish, Andrew M" w:date="2019-10-24T10:46:00Z"/>
          <w:rFonts w:ascii="Arial" w:hAnsi="Arial" w:cs="Arial"/>
        </w:rPr>
      </w:pPr>
      <w:ins w:id="671" w:author="Cornish, Andrew M" w:date="2019-10-22T08:50:00Z">
        <w:r w:rsidRPr="00331736">
          <w:rPr>
            <w:rFonts w:ascii="Arial" w:hAnsi="Arial" w:cs="Arial"/>
          </w:rPr>
          <w:t xml:space="preserve"> </w:t>
        </w:r>
      </w:ins>
      <w:ins w:id="672" w:author="Cornish, Andrew M" w:date="2019-10-24T10:46:00Z">
        <w:r w:rsidR="00CF176B" w:rsidRPr="00353B6F">
          <w:rPr>
            <w:rFonts w:ascii="Arial" w:hAnsi="Arial" w:cs="Arial"/>
            <w:highlight w:val="yellow"/>
          </w:rPr>
          <w:t>Perty picture</w:t>
        </w:r>
      </w:ins>
    </w:p>
    <w:p w14:paraId="179F55F4" w14:textId="2EACD455" w:rsidR="00D90468" w:rsidRPr="00331736" w:rsidRDefault="00D90468">
      <w:pPr>
        <w:ind w:left="720"/>
        <w:rPr>
          <w:ins w:id="673" w:author="Andrew Cornish" w:date="2019-10-22T19:52:00Z"/>
          <w:rFonts w:ascii="Arial" w:hAnsi="Arial" w:cs="Arial"/>
        </w:rPr>
      </w:pPr>
    </w:p>
    <w:p w14:paraId="002C6265" w14:textId="71AAB085" w:rsidR="00D90468" w:rsidRPr="00331736" w:rsidRDefault="006C7996">
      <w:pPr>
        <w:ind w:left="720"/>
        <w:rPr>
          <w:ins w:id="674" w:author="Cornish, Andrew M" w:date="2019-10-22T08:32:00Z"/>
          <w:rFonts w:ascii="Arial" w:hAnsi="Arial" w:cs="Arial"/>
        </w:rPr>
      </w:pPr>
      <w:ins w:id="675" w:author="Andrew Cornish" w:date="2019-10-22T19:53:00Z">
        <w:r w:rsidRPr="00331736">
          <w:rPr>
            <w:rFonts w:ascii="Arial" w:hAnsi="Arial" w:cs="Arial"/>
          </w:rPr>
          <w:t xml:space="preserve"> There will not be a </w:t>
        </w:r>
      </w:ins>
      <w:ins w:id="676" w:author="Andrew Cornish" w:date="2019-10-22T19:58:00Z">
        <w:r w:rsidR="003B7F5E" w:rsidRPr="00331736">
          <w:rPr>
            <w:rFonts w:ascii="Arial" w:hAnsi="Arial" w:cs="Arial"/>
          </w:rPr>
          <w:t xml:space="preserve">different final screen upon completion of a tutorial.  The </w:t>
        </w:r>
        <w:r w:rsidR="00A0445A" w:rsidRPr="00331736">
          <w:rPr>
            <w:rFonts w:ascii="Arial" w:hAnsi="Arial" w:cs="Arial"/>
          </w:rPr>
          <w:t>layout will remain the same</w:t>
        </w:r>
        <w:r w:rsidR="00C31244" w:rsidRPr="00331736">
          <w:rPr>
            <w:rFonts w:ascii="Arial" w:hAnsi="Arial" w:cs="Arial"/>
          </w:rPr>
          <w:t xml:space="preserve">, but </w:t>
        </w:r>
        <w:r w:rsidR="001049B5" w:rsidRPr="00331736">
          <w:rPr>
            <w:rFonts w:ascii="Arial" w:hAnsi="Arial" w:cs="Arial"/>
          </w:rPr>
          <w:t xml:space="preserve">the instruction area will </w:t>
        </w:r>
      </w:ins>
      <w:ins w:id="677" w:author="Andrew Cornish" w:date="2019-10-22T20:01:00Z">
        <w:r w:rsidR="00A85A95" w:rsidRPr="00331736">
          <w:rPr>
            <w:rFonts w:ascii="Arial" w:hAnsi="Arial" w:cs="Arial"/>
          </w:rPr>
          <w:t xml:space="preserve">provide a </w:t>
        </w:r>
        <w:r w:rsidR="00841B57" w:rsidRPr="00331736">
          <w:rPr>
            <w:rFonts w:ascii="Arial" w:hAnsi="Arial" w:cs="Arial"/>
          </w:rPr>
          <w:t>completion</w:t>
        </w:r>
        <w:r w:rsidR="00A85A95" w:rsidRPr="00331736">
          <w:rPr>
            <w:rFonts w:ascii="Arial" w:hAnsi="Arial" w:cs="Arial"/>
          </w:rPr>
          <w:t xml:space="preserve"> statement and a link to the </w:t>
        </w:r>
        <w:r w:rsidR="00841B57" w:rsidRPr="00331736">
          <w:rPr>
            <w:rFonts w:ascii="Arial" w:hAnsi="Arial" w:cs="Arial"/>
          </w:rPr>
          <w:t xml:space="preserve">list of Python tutorials. </w:t>
        </w:r>
      </w:ins>
    </w:p>
    <w:p w14:paraId="5FFE342B" w14:textId="3E899E9E" w:rsidR="004429C6" w:rsidRPr="00331736" w:rsidRDefault="004429C6">
      <w:pPr>
        <w:rPr>
          <w:del w:id="678" w:author="Andrew Cornish" w:date="2019-10-22T20:03:00Z"/>
          <w:rFonts w:ascii="Arial" w:hAnsi="Arial" w:cs="Arial"/>
        </w:rPr>
        <w:pPrChange w:id="679" w:author="Cornish, Andrew M" w:date="2019-10-22T08:32:00Z">
          <w:pPr>
            <w:ind w:left="720"/>
          </w:pPr>
        </w:pPrChange>
      </w:pPr>
      <w:ins w:id="680" w:author="Cornish, Andrew M" w:date="2019-10-22T08:32:00Z">
        <w:r w:rsidRPr="00331736">
          <w:rPr>
            <w:rFonts w:ascii="Arial" w:hAnsi="Arial" w:cs="Arial"/>
          </w:rPr>
          <w:t xml:space="preserve"> </w:t>
        </w:r>
        <w:r w:rsidRPr="00331736">
          <w:rPr>
            <w:rFonts w:ascii="Arial" w:hAnsi="Arial" w:cs="Arial"/>
          </w:rPr>
          <w:tab/>
        </w:r>
      </w:ins>
    </w:p>
    <w:p w14:paraId="7B770EB1" w14:textId="23BD5E0E" w:rsidR="00962596" w:rsidRPr="00331736" w:rsidDel="00B51585" w:rsidRDefault="00962596">
      <w:pPr>
        <w:rPr>
          <w:del w:id="681" w:author="Cornish, Andrew M" w:date="2019-10-24T10:20:00Z"/>
          <w:rFonts w:ascii="Arial" w:hAnsi="Arial" w:cs="Arial"/>
        </w:rPr>
        <w:pPrChange w:id="682" w:author="Andrew Cornish" w:date="2019-10-22T13:03:00Z">
          <w:pPr>
            <w:ind w:left="720"/>
          </w:pPr>
        </w:pPrChange>
      </w:pPr>
      <w:del w:id="683" w:author="Andrew Cornish" w:date="2019-10-22T20:03:00Z">
        <w:r w:rsidRPr="00331736">
          <w:rPr>
            <w:rFonts w:ascii="Arial" w:hAnsi="Arial" w:cs="Arial"/>
          </w:rPr>
          <w:delText>Standard page:</w:delText>
        </w:r>
      </w:del>
      <w:r w:rsidRPr="00331736">
        <w:rPr>
          <w:rFonts w:ascii="Arial" w:hAnsi="Arial" w:cs="Arial"/>
        </w:rPr>
        <w:t xml:space="preserve"> </w:t>
      </w:r>
    </w:p>
    <w:p w14:paraId="217B8F3E" w14:textId="2782D983" w:rsidR="00962596" w:rsidRPr="00331736" w:rsidRDefault="00962596">
      <w:pPr>
        <w:rPr>
          <w:del w:id="684" w:author="Andrew Cornish" w:date="2019-10-22T20:03:00Z"/>
          <w:rFonts w:ascii="Arial" w:hAnsi="Arial" w:cs="Arial"/>
        </w:rPr>
        <w:pPrChange w:id="685" w:author="Cornish, Andrew M" w:date="2019-10-24T10:20:00Z">
          <w:pPr>
            <w:ind w:left="720"/>
          </w:pPr>
        </w:pPrChange>
      </w:pPr>
      <w:del w:id="686" w:author="Andrew Cornish" w:date="2019-10-22T20:03:00Z">
        <w:r w:rsidRPr="00331736">
          <w:rPr>
            <w:rFonts w:ascii="Arial" w:hAnsi="Arial" w:cs="Arial"/>
          </w:rPr>
          <w:delText>•</w:delText>
        </w:r>
        <w:r w:rsidRPr="00331736">
          <w:rPr>
            <w:rFonts w:ascii="Arial" w:hAnsi="Arial" w:cs="Arial"/>
          </w:rPr>
          <w:tab/>
          <w:delText>User log in</w:delText>
        </w:r>
      </w:del>
    </w:p>
    <w:p w14:paraId="1C330994" w14:textId="4D65916B" w:rsidR="00962596" w:rsidRPr="00331736" w:rsidRDefault="00962596" w:rsidP="00962596">
      <w:pPr>
        <w:ind w:left="720"/>
        <w:rPr>
          <w:del w:id="687" w:author="Andrew Cornish" w:date="2019-10-22T20:03:00Z"/>
          <w:rFonts w:ascii="Arial" w:hAnsi="Arial" w:cs="Arial"/>
        </w:rPr>
      </w:pPr>
      <w:del w:id="688" w:author="Andrew Cornish" w:date="2019-10-22T20:03:00Z">
        <w:r w:rsidRPr="00331736">
          <w:rPr>
            <w:rFonts w:ascii="Arial" w:hAnsi="Arial" w:cs="Arial"/>
          </w:rPr>
          <w:delText>•</w:delText>
        </w:r>
        <w:r w:rsidRPr="00331736">
          <w:rPr>
            <w:rFonts w:ascii="Arial" w:hAnsi="Arial" w:cs="Arial"/>
          </w:rPr>
          <w:tab/>
          <w:delText>POFIS title</w:delText>
        </w:r>
      </w:del>
    </w:p>
    <w:p w14:paraId="6D033440" w14:textId="306DCEBA" w:rsidR="00962596" w:rsidRPr="00331736" w:rsidRDefault="00962596" w:rsidP="00962596">
      <w:pPr>
        <w:ind w:left="720"/>
        <w:rPr>
          <w:del w:id="689" w:author="Andrew Cornish" w:date="2019-10-22T20:03:00Z"/>
          <w:rFonts w:ascii="Arial" w:hAnsi="Arial" w:cs="Arial"/>
        </w:rPr>
      </w:pPr>
      <w:del w:id="690" w:author="Andrew Cornish" w:date="2019-10-22T20:03:00Z">
        <w:r w:rsidRPr="00331736">
          <w:rPr>
            <w:rFonts w:ascii="Arial" w:hAnsi="Arial" w:cs="Arial"/>
          </w:rPr>
          <w:delText>•</w:delText>
        </w:r>
        <w:r w:rsidRPr="00331736">
          <w:rPr>
            <w:rFonts w:ascii="Arial" w:hAnsi="Arial" w:cs="Arial"/>
          </w:rPr>
          <w:tab/>
          <w:delText xml:space="preserve">Links for </w:delText>
        </w:r>
      </w:del>
    </w:p>
    <w:p w14:paraId="2EF87203" w14:textId="76D45761" w:rsidR="00962596" w:rsidRPr="00331736" w:rsidRDefault="00962596" w:rsidP="00962596">
      <w:pPr>
        <w:ind w:left="720"/>
        <w:rPr>
          <w:del w:id="691" w:author="Andrew Cornish" w:date="2019-10-22T20:03:00Z"/>
          <w:rFonts w:ascii="Arial" w:hAnsi="Arial" w:cs="Arial"/>
        </w:rPr>
      </w:pPr>
      <w:del w:id="692" w:author="Andrew Cornish" w:date="2019-10-22T20:03:00Z">
        <w:r w:rsidRPr="00331736">
          <w:rPr>
            <w:rFonts w:ascii="Arial" w:hAnsi="Arial" w:cs="Arial"/>
          </w:rPr>
          <w:delText>o</w:delText>
        </w:r>
        <w:r w:rsidRPr="00331736">
          <w:rPr>
            <w:rFonts w:ascii="Arial" w:hAnsi="Arial" w:cs="Arial"/>
          </w:rPr>
          <w:tab/>
          <w:delText>About</w:delText>
        </w:r>
      </w:del>
    </w:p>
    <w:p w14:paraId="0C3AB330" w14:textId="685CF27E" w:rsidR="00962596" w:rsidRPr="00331736" w:rsidRDefault="00962596" w:rsidP="00962596">
      <w:pPr>
        <w:ind w:left="720"/>
        <w:rPr>
          <w:del w:id="693" w:author="Andrew Cornish" w:date="2019-10-22T20:03:00Z"/>
          <w:rFonts w:ascii="Arial" w:hAnsi="Arial" w:cs="Arial"/>
        </w:rPr>
      </w:pPr>
      <w:del w:id="694" w:author="Andrew Cornish" w:date="2019-10-22T20:03:00Z">
        <w:r w:rsidRPr="00331736">
          <w:rPr>
            <w:rFonts w:ascii="Arial" w:hAnsi="Arial" w:cs="Arial"/>
          </w:rPr>
          <w:delText>o</w:delText>
        </w:r>
        <w:r w:rsidRPr="00331736">
          <w:rPr>
            <w:rFonts w:ascii="Arial" w:hAnsi="Arial" w:cs="Arial"/>
          </w:rPr>
          <w:tab/>
          <w:delText>Get started</w:delText>
        </w:r>
      </w:del>
    </w:p>
    <w:p w14:paraId="42F8E099" w14:textId="560CF3DD" w:rsidR="00962596" w:rsidRPr="00331736" w:rsidRDefault="00962596" w:rsidP="00962596">
      <w:pPr>
        <w:ind w:left="720"/>
        <w:rPr>
          <w:del w:id="695" w:author="Andrew Cornish" w:date="2019-10-22T20:03:00Z"/>
          <w:rFonts w:ascii="Arial" w:hAnsi="Arial" w:cs="Arial"/>
        </w:rPr>
      </w:pPr>
      <w:del w:id="696" w:author="Andrew Cornish" w:date="2019-10-22T20:03:00Z">
        <w:r w:rsidRPr="00331736">
          <w:rPr>
            <w:rFonts w:ascii="Arial" w:hAnsi="Arial" w:cs="Arial"/>
          </w:rPr>
          <w:delText>o</w:delText>
        </w:r>
        <w:r w:rsidRPr="00331736">
          <w:rPr>
            <w:rFonts w:ascii="Arial" w:hAnsi="Arial" w:cs="Arial"/>
          </w:rPr>
          <w:tab/>
          <w:delText>External references</w:delText>
        </w:r>
      </w:del>
    </w:p>
    <w:p w14:paraId="60CD3535" w14:textId="7EB0F84F" w:rsidR="00962596" w:rsidRPr="00331736" w:rsidRDefault="00962596" w:rsidP="00962596">
      <w:pPr>
        <w:ind w:left="720"/>
        <w:rPr>
          <w:rFonts w:ascii="Arial" w:hAnsi="Arial" w:cs="Arial"/>
        </w:rPr>
      </w:pPr>
      <w:del w:id="697" w:author="Andrew Cornish" w:date="2019-10-22T20:03:00Z">
        <w:r w:rsidRPr="00331736">
          <w:rPr>
            <w:rFonts w:ascii="Arial" w:hAnsi="Arial" w:cs="Arial"/>
          </w:rPr>
          <w:delText>o</w:delText>
        </w:r>
        <w:r w:rsidRPr="00331736">
          <w:rPr>
            <w:rFonts w:ascii="Arial" w:hAnsi="Arial" w:cs="Arial"/>
          </w:rPr>
          <w:tab/>
        </w:r>
      </w:del>
    </w:p>
    <w:p w14:paraId="3B7F141C" w14:textId="77777777" w:rsidR="00962596" w:rsidRPr="00331736" w:rsidRDefault="00962596" w:rsidP="00962596">
      <w:pPr>
        <w:ind w:left="720"/>
        <w:rPr>
          <w:rFonts w:ascii="Arial" w:hAnsi="Arial" w:cs="Arial"/>
          <w:b/>
          <w:bCs/>
        </w:rPr>
      </w:pPr>
      <w:r w:rsidRPr="00331736">
        <w:rPr>
          <w:rFonts w:ascii="Arial" w:hAnsi="Arial" w:cs="Arial"/>
          <w:b/>
          <w:bCs/>
        </w:rPr>
        <w:t>3.1.2</w:t>
      </w:r>
      <w:r w:rsidRPr="00331736">
        <w:rPr>
          <w:rFonts w:ascii="Arial" w:hAnsi="Arial" w:cs="Arial"/>
          <w:b/>
          <w:bCs/>
        </w:rPr>
        <w:tab/>
        <w:t>Hardware Interfaces</w:t>
      </w:r>
    </w:p>
    <w:p w14:paraId="1533588E" w14:textId="4BCB740C" w:rsidR="00962596" w:rsidRPr="00331736" w:rsidDel="00E2001C" w:rsidRDefault="00962596">
      <w:pPr>
        <w:ind w:left="720"/>
        <w:rPr>
          <w:del w:id="698" w:author="Andrew Cornish" w:date="2019-10-23T14:06:00Z"/>
          <w:rFonts w:ascii="Arial" w:hAnsi="Arial" w:cs="Arial"/>
          <w:i/>
          <w:iCs/>
        </w:rPr>
      </w:pPr>
      <w:del w:id="699" w:author="Andrew Cornish" w:date="2019-10-23T14:06:00Z">
        <w:r w:rsidRPr="00331736" w:rsidDel="00E2001C">
          <w:rPr>
            <w:rFonts w:ascii="Arial" w:hAnsi="Arial" w:cs="Arial"/>
            <w:i/>
            <w:iCs/>
          </w:rPr>
          <w:delTex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delText>
        </w:r>
      </w:del>
    </w:p>
    <w:p w14:paraId="34098563" w14:textId="5D725E8D" w:rsidR="00A81F6E" w:rsidRPr="00331736" w:rsidDel="00E2001C" w:rsidRDefault="00962596" w:rsidP="00962596">
      <w:pPr>
        <w:ind w:left="720"/>
        <w:rPr>
          <w:del w:id="700" w:author="Andrew Cornish" w:date="2019-10-23T14:06:00Z"/>
          <w:rFonts w:ascii="Arial" w:hAnsi="Arial" w:cs="Arial"/>
          <w:i/>
          <w:iCs/>
        </w:rPr>
      </w:pPr>
      <w:del w:id="701" w:author="Andrew Cornish" w:date="2019-10-23T14:06:00Z">
        <w:r w:rsidRPr="00331736" w:rsidDel="00E2001C">
          <w:rPr>
            <w:rFonts w:ascii="Arial" w:hAnsi="Arial" w:cs="Arial"/>
            <w:i/>
            <w:iCs/>
          </w:rPr>
          <w:delText>TO DO: Please provide a short description of the different hardware interfaces. If you will be using some special libraries to communicate with your software mention them here. In case you have more than one hardware interface divide this section into subsections.&gt;</w:delText>
        </w:r>
      </w:del>
    </w:p>
    <w:p w14:paraId="00192000" w14:textId="77777777" w:rsidR="00C63CB5" w:rsidRPr="00331736" w:rsidRDefault="00522E69" w:rsidP="00C63CB5">
      <w:pPr>
        <w:ind w:left="720"/>
        <w:rPr>
          <w:ins w:id="702" w:author="Andrew Cornish" w:date="2019-10-23T13:57:00Z"/>
          <w:rFonts w:ascii="Arial" w:hAnsi="Arial" w:cs="Arial"/>
        </w:rPr>
      </w:pPr>
      <w:ins w:id="703" w:author="Andrew Cornish" w:date="2019-10-23T13:52:00Z">
        <w:r w:rsidRPr="00331736">
          <w:rPr>
            <w:rFonts w:ascii="Arial" w:hAnsi="Arial" w:cs="Arial"/>
          </w:rPr>
          <w:t xml:space="preserve"> </w:t>
        </w:r>
      </w:ins>
      <w:ins w:id="704" w:author="Andrew Cornish" w:date="2019-10-23T13:53:00Z">
        <w:r w:rsidRPr="00331736">
          <w:rPr>
            <w:rFonts w:ascii="Arial" w:hAnsi="Arial" w:cs="Arial"/>
          </w:rPr>
          <w:t xml:space="preserve"> </w:t>
        </w:r>
      </w:ins>
      <w:ins w:id="705" w:author="Andrew Cornish" w:date="2019-10-23T13:55:00Z">
        <w:r w:rsidR="000E71A5" w:rsidRPr="00331736">
          <w:rPr>
            <w:rFonts w:ascii="Arial" w:hAnsi="Arial" w:cs="Arial"/>
          </w:rPr>
          <w:t xml:space="preserve">   </w:t>
        </w:r>
      </w:ins>
      <w:ins w:id="706" w:author="Andrew Cornish" w:date="2019-10-23T13:57:00Z">
        <w:r w:rsidR="00C63CB5" w:rsidRPr="00331736">
          <w:rPr>
            <w:rFonts w:ascii="Arial" w:hAnsi="Arial" w:cs="Arial"/>
          </w:rPr>
          <w:t xml:space="preserve">Access to the web page and application will require a computer capable of supporting a modern browser with JavaScript enabled.  Mobile and tablet browsers will not be supported.  POFIS will function on Firefox version 68+, Macintosh Safari version 11+ Microsoft Edge Version 44+, and Google Chrome version 7+.  </w:t>
        </w:r>
      </w:ins>
    </w:p>
    <w:p w14:paraId="39C8BDC4" w14:textId="64B49DDD" w:rsidR="00962596" w:rsidRPr="00331736" w:rsidDel="00C63CB5" w:rsidRDefault="00962596" w:rsidP="00962596">
      <w:pPr>
        <w:ind w:left="720"/>
        <w:rPr>
          <w:del w:id="707" w:author="Andrew Cornish" w:date="2019-10-23T13:57:00Z"/>
          <w:rFonts w:ascii="Arial" w:hAnsi="Arial" w:cs="Arial"/>
        </w:rPr>
      </w:pPr>
    </w:p>
    <w:p w14:paraId="08624D21" w14:textId="65C25C43" w:rsidR="00646A5C" w:rsidRPr="00331736" w:rsidRDefault="00646A5C" w:rsidP="00646A5C">
      <w:pPr>
        <w:ind w:left="720"/>
        <w:rPr>
          <w:ins w:id="708" w:author="Andrew Cornish" w:date="2019-10-22T13:06:00Z"/>
          <w:rFonts w:ascii="Arial" w:hAnsi="Arial" w:cs="Arial"/>
        </w:rPr>
      </w:pPr>
      <w:ins w:id="709" w:author="Andrew Cornish" w:date="2019-10-22T13:06:00Z">
        <w:r w:rsidRPr="00331736">
          <w:rPr>
            <w:rFonts w:ascii="Arial" w:hAnsi="Arial" w:cs="Arial"/>
          </w:rPr>
          <w:t xml:space="preserve">  </w:t>
        </w:r>
      </w:ins>
    </w:p>
    <w:p w14:paraId="6524DAD9" w14:textId="29143C84" w:rsidR="00962596" w:rsidRPr="00331736" w:rsidRDefault="00962596" w:rsidP="00962596">
      <w:pPr>
        <w:ind w:left="720"/>
        <w:rPr>
          <w:del w:id="710" w:author="Andrew Cornish" w:date="2019-10-22T13:06:00Z"/>
          <w:rFonts w:ascii="Arial" w:hAnsi="Arial" w:cs="Arial"/>
        </w:rPr>
      </w:pPr>
      <w:del w:id="711" w:author="Andrew Cornish" w:date="2019-10-22T13:06:00Z">
        <w:r w:rsidRPr="00331736">
          <w:rPr>
            <w:rFonts w:ascii="Arial" w:hAnsi="Arial" w:cs="Arial"/>
          </w:rPr>
          <w:lastRenderedPageBreak/>
          <w:delText xml:space="preserve">This is not applicable because we are not hardware dependent  </w:delText>
        </w:r>
      </w:del>
    </w:p>
    <w:p w14:paraId="51EC9E15" w14:textId="77777777" w:rsidR="00962596" w:rsidRPr="00331736" w:rsidRDefault="00962596" w:rsidP="00962596">
      <w:pPr>
        <w:ind w:left="720"/>
        <w:rPr>
          <w:rFonts w:ascii="Arial" w:hAnsi="Arial" w:cs="Arial"/>
          <w:b/>
          <w:bCs/>
        </w:rPr>
      </w:pPr>
      <w:r w:rsidRPr="00331736">
        <w:rPr>
          <w:rFonts w:ascii="Arial" w:hAnsi="Arial" w:cs="Arial"/>
          <w:b/>
          <w:bCs/>
        </w:rPr>
        <w:t>3.1.3</w:t>
      </w:r>
      <w:r w:rsidRPr="00331736">
        <w:rPr>
          <w:rFonts w:ascii="Arial" w:hAnsi="Arial" w:cs="Arial"/>
          <w:b/>
          <w:bCs/>
        </w:rPr>
        <w:tab/>
        <w:t>Software Interfaces</w:t>
      </w:r>
    </w:p>
    <w:p w14:paraId="7D797101" w14:textId="1FA959B4" w:rsidR="00962596" w:rsidRPr="00331736" w:rsidRDefault="00962596" w:rsidP="00962596">
      <w:pPr>
        <w:ind w:left="720"/>
        <w:rPr>
          <w:del w:id="712" w:author="Andrew Cornish" w:date="2019-10-22T13:08:00Z"/>
          <w:rFonts w:ascii="Arial" w:hAnsi="Arial" w:cs="Arial"/>
          <w:i/>
          <w:iCs/>
        </w:rPr>
      </w:pPr>
      <w:del w:id="713" w:author="Andrew Cornish" w:date="2019-10-22T13:08:00Z">
        <w:r w:rsidRPr="00331736">
          <w:rPr>
            <w:rFonts w:ascii="Arial" w:hAnsi="Arial" w:cs="Arial"/>
            <w:i/>
            <w:iCs/>
          </w:rPr>
          <w:delText xml:space="preserve">&lt;Describe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delText>
        </w:r>
      </w:del>
    </w:p>
    <w:p w14:paraId="36F12A5A" w14:textId="65D6856D" w:rsidR="00962596" w:rsidRPr="00331736" w:rsidRDefault="00962596" w:rsidP="00962596">
      <w:pPr>
        <w:ind w:left="720"/>
        <w:rPr>
          <w:del w:id="714" w:author="Andrew Cornish" w:date="2019-10-22T13:08:00Z"/>
          <w:rFonts w:ascii="Arial" w:hAnsi="Arial" w:cs="Arial"/>
          <w:i/>
          <w:iCs/>
        </w:rPr>
      </w:pPr>
    </w:p>
    <w:p w14:paraId="5CF28341" w14:textId="32FE378F" w:rsidR="00962596" w:rsidRPr="00331736" w:rsidDel="00E2001C" w:rsidRDefault="00962596" w:rsidP="00962596">
      <w:pPr>
        <w:ind w:left="720"/>
        <w:rPr>
          <w:del w:id="715" w:author="Andrew Cornish" w:date="2019-10-23T14:06:00Z"/>
          <w:rFonts w:ascii="Arial" w:hAnsi="Arial" w:cs="Arial"/>
          <w:i/>
          <w:iCs/>
        </w:rPr>
      </w:pPr>
      <w:del w:id="716" w:author="Andrew Cornish" w:date="2019-10-23T14:06:00Z">
        <w:r w:rsidRPr="00331736" w:rsidDel="00E2001C">
          <w:rPr>
            <w:rFonts w:ascii="Arial" w:hAnsi="Arial" w:cs="Arial"/>
            <w:i/>
            <w:iCs/>
          </w:rPr>
          <w:delText>TO DO: The previous part illustrates some of the information you would usually include in this part of the SRS document. To make things simpler, you are only required to describe the specific interface with the operating system.&gt;</w:delText>
        </w:r>
      </w:del>
    </w:p>
    <w:p w14:paraId="22BDED76" w14:textId="60A8100B" w:rsidR="00AC12DE" w:rsidRPr="00331736" w:rsidRDefault="00714F97">
      <w:pPr>
        <w:ind w:left="720"/>
        <w:rPr>
          <w:ins w:id="717" w:author="Andrew Cornish" w:date="2019-10-23T14:00:00Z"/>
          <w:rFonts w:ascii="Arial" w:hAnsi="Arial" w:cs="Arial"/>
        </w:rPr>
      </w:pPr>
      <w:ins w:id="718" w:author="Andrew Cornish" w:date="2019-10-22T13:08:00Z">
        <w:r w:rsidRPr="00331736">
          <w:rPr>
            <w:rFonts w:ascii="Arial" w:hAnsi="Arial" w:cs="Arial"/>
          </w:rPr>
          <w:t xml:space="preserve">  </w:t>
        </w:r>
      </w:ins>
      <w:ins w:id="719" w:author="Andrew Cornish" w:date="2019-10-23T14:02:00Z">
        <w:r w:rsidR="0091346E" w:rsidRPr="00331736">
          <w:rPr>
            <w:rFonts w:ascii="Arial" w:hAnsi="Arial" w:cs="Arial"/>
          </w:rPr>
          <w:t>JavaScript Html and CSS will be necessary for front-end development</w:t>
        </w:r>
      </w:ins>
      <w:ins w:id="720" w:author="Andrew Cornish" w:date="2019-10-23T14:03:00Z">
        <w:r w:rsidR="00BF3EC2" w:rsidRPr="00331736">
          <w:rPr>
            <w:rFonts w:ascii="Arial" w:hAnsi="Arial" w:cs="Arial"/>
          </w:rPr>
          <w:t xml:space="preserve"> and user interfaces.  Python will be utilized </w:t>
        </w:r>
      </w:ins>
      <w:ins w:id="721" w:author="Andrew Cornish" w:date="2019-10-23T14:05:00Z">
        <w:r w:rsidR="005F5C9C" w:rsidRPr="00331736">
          <w:rPr>
            <w:rFonts w:ascii="Arial" w:hAnsi="Arial" w:cs="Arial"/>
          </w:rPr>
          <w:t xml:space="preserve">on the server-side </w:t>
        </w:r>
      </w:ins>
      <w:ins w:id="722" w:author="Andrew Cornish" w:date="2019-10-23T14:03:00Z">
        <w:r w:rsidR="00BF3EC2" w:rsidRPr="00331736">
          <w:rPr>
            <w:rFonts w:ascii="Arial" w:hAnsi="Arial" w:cs="Arial"/>
          </w:rPr>
          <w:t xml:space="preserve">to </w:t>
        </w:r>
        <w:r w:rsidR="00967674" w:rsidRPr="00331736">
          <w:rPr>
            <w:rFonts w:ascii="Arial" w:hAnsi="Arial" w:cs="Arial"/>
          </w:rPr>
          <w:t>translate</w:t>
        </w:r>
        <w:r w:rsidR="00075C0E" w:rsidRPr="00331736">
          <w:rPr>
            <w:rFonts w:ascii="Arial" w:hAnsi="Arial" w:cs="Arial"/>
          </w:rPr>
          <w:t xml:space="preserve"> and </w:t>
        </w:r>
      </w:ins>
      <w:ins w:id="723" w:author="Andrew Cornish" w:date="2019-10-23T14:06:00Z">
        <w:r w:rsidR="00E2001C" w:rsidRPr="00331736">
          <w:rPr>
            <w:rFonts w:ascii="Arial" w:hAnsi="Arial" w:cs="Arial"/>
          </w:rPr>
          <w:t>process u</w:t>
        </w:r>
      </w:ins>
      <w:ins w:id="724" w:author="Andrew Cornish" w:date="2019-10-23T14:03:00Z">
        <w:r w:rsidR="00075C0E" w:rsidRPr="00331736">
          <w:rPr>
            <w:rFonts w:ascii="Arial" w:hAnsi="Arial" w:cs="Arial"/>
          </w:rPr>
          <w:t>ser input.  Furthermore, My</w:t>
        </w:r>
      </w:ins>
      <w:ins w:id="725" w:author="Andrew Cornish" w:date="2019-10-23T14:04:00Z">
        <w:r w:rsidR="00075C0E" w:rsidRPr="00331736">
          <w:rPr>
            <w:rFonts w:ascii="Arial" w:hAnsi="Arial" w:cs="Arial"/>
          </w:rPr>
          <w:t>SQL may be utilized to store</w:t>
        </w:r>
        <w:r w:rsidR="000766A8" w:rsidRPr="00331736">
          <w:rPr>
            <w:rFonts w:ascii="Arial" w:hAnsi="Arial" w:cs="Arial"/>
          </w:rPr>
          <w:t xml:space="preserve">, retrieve and update user </w:t>
        </w:r>
        <w:r w:rsidR="007274BE" w:rsidRPr="00331736">
          <w:rPr>
            <w:rFonts w:ascii="Arial" w:hAnsi="Arial" w:cs="Arial"/>
          </w:rPr>
          <w:t>profiles and progress</w:t>
        </w:r>
        <w:r w:rsidR="005F5C9C" w:rsidRPr="00331736">
          <w:rPr>
            <w:rFonts w:ascii="Arial" w:hAnsi="Arial" w:cs="Arial"/>
          </w:rPr>
          <w:t xml:space="preserve"> within the tutorials.</w:t>
        </w:r>
      </w:ins>
    </w:p>
    <w:p w14:paraId="0361B79E" w14:textId="5EEAAE45" w:rsidR="00AC12DE" w:rsidRPr="00331736" w:rsidDel="00C64B38" w:rsidRDefault="00AC12DE">
      <w:pPr>
        <w:ind w:left="720"/>
        <w:rPr>
          <w:del w:id="726" w:author="Andrew Cornish" w:date="2019-10-23T14:07:00Z"/>
          <w:rFonts w:ascii="Arial" w:hAnsi="Arial" w:cs="Arial"/>
        </w:rPr>
      </w:pPr>
    </w:p>
    <w:p w14:paraId="1004FC7F" w14:textId="2A03EE5A" w:rsidR="00962596" w:rsidRPr="00331736" w:rsidRDefault="00962596" w:rsidP="00962596">
      <w:pPr>
        <w:ind w:left="720"/>
        <w:rPr>
          <w:del w:id="727" w:author="Andrew Cornish" w:date="2019-10-22T13:08:00Z"/>
          <w:rFonts w:ascii="Arial" w:hAnsi="Arial" w:cs="Arial"/>
        </w:rPr>
      </w:pPr>
      <w:del w:id="728" w:author="Andrew Cornish" w:date="2019-10-22T13:08:00Z">
        <w:r w:rsidRPr="00331736">
          <w:rPr>
            <w:rFonts w:ascii="Arial" w:hAnsi="Arial" w:cs="Arial"/>
          </w:rPr>
          <w:delText xml:space="preserve">Sphinx </w:delText>
        </w:r>
      </w:del>
    </w:p>
    <w:p w14:paraId="2A5744B1" w14:textId="521027B4" w:rsidR="00962596" w:rsidRPr="00331736" w:rsidRDefault="00962596" w:rsidP="00962596">
      <w:pPr>
        <w:ind w:left="720"/>
        <w:rPr>
          <w:del w:id="729" w:author="Andrew Cornish" w:date="2019-10-22T13:08:00Z"/>
          <w:rFonts w:ascii="Arial" w:hAnsi="Arial" w:cs="Arial"/>
        </w:rPr>
      </w:pPr>
      <w:del w:id="730" w:author="Andrew Cornish" w:date="2019-10-22T13:08:00Z">
        <w:r w:rsidRPr="00331736">
          <w:rPr>
            <w:rFonts w:ascii="Arial" w:hAnsi="Arial" w:cs="Arial"/>
          </w:rPr>
          <w:delText xml:space="preserve">This is a website - so operating systems are not an issue? </w:delText>
        </w:r>
      </w:del>
    </w:p>
    <w:p w14:paraId="70F308BF" w14:textId="051C4F6E" w:rsidR="00962596" w:rsidRPr="00331736" w:rsidRDefault="00962596" w:rsidP="00962596">
      <w:pPr>
        <w:ind w:left="720"/>
        <w:rPr>
          <w:del w:id="731" w:author="Andrew Cornish" w:date="2019-10-22T13:08:00Z"/>
          <w:rFonts w:ascii="Arial" w:hAnsi="Arial" w:cs="Arial"/>
        </w:rPr>
      </w:pPr>
      <w:del w:id="732" w:author="Andrew Cornish" w:date="2019-10-22T13:08:00Z">
        <w:r w:rsidRPr="00331736">
          <w:rPr>
            <w:rFonts w:ascii="Arial" w:hAnsi="Arial" w:cs="Arial"/>
          </w:rPr>
          <w:delText>You're a tool</w:delText>
        </w:r>
      </w:del>
    </w:p>
    <w:p w14:paraId="36A38E69" w14:textId="6C2C66E7" w:rsidR="00962596" w:rsidRPr="00331736" w:rsidDel="00C64B38" w:rsidRDefault="00962596" w:rsidP="00962596">
      <w:pPr>
        <w:ind w:left="720"/>
        <w:rPr>
          <w:del w:id="733" w:author="Andrew Cornish" w:date="2019-10-23T14:07:00Z"/>
          <w:rFonts w:ascii="Arial" w:hAnsi="Arial" w:cs="Arial"/>
        </w:rPr>
      </w:pPr>
    </w:p>
    <w:p w14:paraId="5BC2A12E" w14:textId="77777777" w:rsidR="00C64B38" w:rsidRPr="00331736" w:rsidRDefault="00C64B38" w:rsidP="00962596">
      <w:pPr>
        <w:ind w:left="720"/>
        <w:rPr>
          <w:ins w:id="734" w:author="Andrew Cornish" w:date="2019-10-23T14:07:00Z"/>
          <w:rFonts w:ascii="Arial" w:hAnsi="Arial" w:cs="Arial"/>
          <w:b/>
          <w:bCs/>
        </w:rPr>
      </w:pPr>
    </w:p>
    <w:p w14:paraId="3B9B11E9" w14:textId="7E74A3F3" w:rsidR="00962596" w:rsidRPr="00331736" w:rsidRDefault="00962596" w:rsidP="00962596">
      <w:pPr>
        <w:ind w:left="720"/>
        <w:rPr>
          <w:rFonts w:ascii="Arial" w:hAnsi="Arial" w:cs="Arial"/>
          <w:b/>
          <w:bCs/>
        </w:rPr>
      </w:pPr>
      <w:r w:rsidRPr="00331736">
        <w:rPr>
          <w:rFonts w:ascii="Arial" w:hAnsi="Arial" w:cs="Arial"/>
          <w:b/>
          <w:bCs/>
        </w:rPr>
        <w:t>3.1.4</w:t>
      </w:r>
      <w:r w:rsidRPr="00331736">
        <w:rPr>
          <w:rFonts w:ascii="Arial" w:hAnsi="Arial" w:cs="Arial"/>
          <w:b/>
          <w:bCs/>
        </w:rPr>
        <w:tab/>
        <w:t>Communications Interfaces</w:t>
      </w:r>
    </w:p>
    <w:p w14:paraId="470AE139" w14:textId="3F1B160E" w:rsidR="00962596" w:rsidRPr="00331736" w:rsidDel="00816F95" w:rsidRDefault="00962596" w:rsidP="00962596">
      <w:pPr>
        <w:ind w:left="720"/>
        <w:rPr>
          <w:del w:id="735" w:author="Andrew Cornish" w:date="2019-10-23T14:19:00Z"/>
          <w:rFonts w:ascii="Arial" w:hAnsi="Arial" w:cs="Arial"/>
          <w:i/>
          <w:iCs/>
        </w:rPr>
      </w:pPr>
      <w:del w:id="736" w:author="Andrew Cornish" w:date="2019-10-23T14:19:00Z">
        <w:r w:rsidRPr="00331736" w:rsidDel="00816F95">
          <w:rPr>
            <w:rFonts w:ascii="Arial" w:hAnsi="Arial" w:cs="Arial"/>
            <w:i/>
            <w:iCs/>
          </w:rPr>
          <w:delTex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delText>
        </w:r>
      </w:del>
    </w:p>
    <w:p w14:paraId="076F2FC9" w14:textId="0D29DD99" w:rsidR="00962596" w:rsidRPr="00331736" w:rsidDel="00816F95" w:rsidRDefault="00962596" w:rsidP="00962596">
      <w:pPr>
        <w:ind w:left="720"/>
        <w:rPr>
          <w:del w:id="737" w:author="Andrew Cornish" w:date="2019-10-23T14:19:00Z"/>
          <w:rFonts w:ascii="Arial" w:hAnsi="Arial" w:cs="Arial"/>
          <w:i/>
          <w:iCs/>
        </w:rPr>
      </w:pPr>
    </w:p>
    <w:p w14:paraId="4F88F0F5" w14:textId="38A643EB" w:rsidR="00962596" w:rsidRPr="00331736" w:rsidDel="00816F95" w:rsidRDefault="00962596" w:rsidP="00962596">
      <w:pPr>
        <w:ind w:left="720"/>
        <w:rPr>
          <w:del w:id="738" w:author="Andrew Cornish" w:date="2019-10-23T14:19:00Z"/>
          <w:rFonts w:ascii="Arial" w:hAnsi="Arial" w:cs="Arial"/>
          <w:i/>
          <w:iCs/>
        </w:rPr>
      </w:pPr>
      <w:del w:id="739" w:author="Andrew Cornish" w:date="2019-10-23T14:19:00Z">
        <w:r w:rsidRPr="00331736" w:rsidDel="00816F95">
          <w:rPr>
            <w:rFonts w:ascii="Arial" w:hAnsi="Arial" w:cs="Arial"/>
            <w:i/>
            <w:iCs/>
          </w:rPr>
          <w:delTex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delText>
        </w:r>
      </w:del>
    </w:p>
    <w:p w14:paraId="7B1BA737" w14:textId="44F3C7C6" w:rsidR="00087370" w:rsidRPr="00331736" w:rsidRDefault="00087370" w:rsidP="00962596">
      <w:pPr>
        <w:ind w:left="720"/>
        <w:rPr>
          <w:rFonts w:ascii="Arial" w:hAnsi="Arial" w:cs="Arial"/>
        </w:rPr>
      </w:pPr>
      <w:ins w:id="740" w:author="Andrew Cornish" w:date="2019-10-23T14:11:00Z">
        <w:r w:rsidRPr="00331736">
          <w:rPr>
            <w:rFonts w:ascii="Arial" w:hAnsi="Arial" w:cs="Arial"/>
          </w:rPr>
          <w:t xml:space="preserve">  The </w:t>
        </w:r>
      </w:ins>
      <w:ins w:id="741" w:author="Andrew Cornish" w:date="2019-10-23T14:16:00Z">
        <w:r w:rsidR="007836F1" w:rsidRPr="00331736">
          <w:rPr>
            <w:rFonts w:ascii="Arial" w:hAnsi="Arial" w:cs="Arial"/>
          </w:rPr>
          <w:t>POFIS system and web page will use standard</w:t>
        </w:r>
        <w:r w:rsidR="00B561C8" w:rsidRPr="00331736">
          <w:rPr>
            <w:rFonts w:ascii="Arial" w:hAnsi="Arial" w:cs="Arial"/>
          </w:rPr>
          <w:t xml:space="preserve"> HTTPS protocol for </w:t>
        </w:r>
      </w:ins>
      <w:ins w:id="742" w:author="Andrew Cornish" w:date="2019-10-23T14:17:00Z">
        <w:r w:rsidR="00340178" w:rsidRPr="00331736">
          <w:rPr>
            <w:rFonts w:ascii="Arial" w:hAnsi="Arial" w:cs="Arial"/>
          </w:rPr>
          <w:t xml:space="preserve">all </w:t>
        </w:r>
      </w:ins>
      <w:ins w:id="743" w:author="Andrew Cornish" w:date="2019-10-23T14:16:00Z">
        <w:r w:rsidR="00B561C8" w:rsidRPr="00331736">
          <w:rPr>
            <w:rFonts w:ascii="Arial" w:hAnsi="Arial" w:cs="Arial"/>
          </w:rPr>
          <w:t xml:space="preserve">communication between the browser and the server.  </w:t>
        </w:r>
      </w:ins>
      <w:ins w:id="744" w:author="Andrew Cornish" w:date="2019-10-23T14:17:00Z">
        <w:r w:rsidR="00DB1E94" w:rsidRPr="00331736">
          <w:rPr>
            <w:rFonts w:ascii="Arial" w:hAnsi="Arial" w:cs="Arial"/>
          </w:rPr>
          <w:t xml:space="preserve"> No </w:t>
        </w:r>
      </w:ins>
      <w:ins w:id="745" w:author="Andrew Cornish" w:date="2019-10-23T14:18:00Z">
        <w:r w:rsidR="002E49CB" w:rsidRPr="00331736">
          <w:rPr>
            <w:rFonts w:ascii="Arial" w:hAnsi="Arial" w:cs="Arial"/>
          </w:rPr>
          <w:t>Personally</w:t>
        </w:r>
        <w:r w:rsidR="00A05E09" w:rsidRPr="00331736">
          <w:rPr>
            <w:rFonts w:ascii="Arial" w:hAnsi="Arial" w:cs="Arial"/>
          </w:rPr>
          <w:t xml:space="preserve"> Identifiable Information</w:t>
        </w:r>
      </w:ins>
      <w:ins w:id="746" w:author="Andrew Cornish" w:date="2019-10-23T14:21:00Z">
        <w:r w:rsidR="00EF70E4" w:rsidRPr="00331736">
          <w:rPr>
            <w:rFonts w:ascii="Arial" w:hAnsi="Arial" w:cs="Arial"/>
          </w:rPr>
          <w:t xml:space="preserve"> (PII)</w:t>
        </w:r>
      </w:ins>
      <w:ins w:id="747" w:author="Andrew Cornish" w:date="2019-10-23T14:18:00Z">
        <w:r w:rsidR="00A05E09" w:rsidRPr="00331736">
          <w:rPr>
            <w:rFonts w:ascii="Arial" w:hAnsi="Arial" w:cs="Arial"/>
          </w:rPr>
          <w:t xml:space="preserve"> will be required by the user when </w:t>
        </w:r>
        <w:r w:rsidR="002E49CB" w:rsidRPr="00331736">
          <w:rPr>
            <w:rFonts w:ascii="Arial" w:hAnsi="Arial" w:cs="Arial"/>
          </w:rPr>
          <w:t>creating a user profile.</w:t>
        </w:r>
      </w:ins>
    </w:p>
    <w:p w14:paraId="7695C9DB" w14:textId="73DA70A7" w:rsidR="00962596" w:rsidRPr="00331736" w:rsidDel="00A75ED1" w:rsidRDefault="00962596" w:rsidP="00962596">
      <w:pPr>
        <w:ind w:left="720"/>
        <w:rPr>
          <w:del w:id="748" w:author="Andrew Cornish" w:date="2019-10-23T14:19:00Z"/>
          <w:rFonts w:ascii="Arial" w:hAnsi="Arial" w:cs="Arial"/>
        </w:rPr>
      </w:pPr>
      <w:del w:id="749" w:author="Andrew Cornish" w:date="2019-10-23T14:19:00Z">
        <w:r w:rsidRPr="00331736" w:rsidDel="00816F95">
          <w:rPr>
            <w:rFonts w:ascii="Arial" w:hAnsi="Arial" w:cs="Arial"/>
          </w:rPr>
          <w:delText>•</w:delText>
        </w:r>
        <w:r w:rsidRPr="00331736" w:rsidDel="00816F95">
          <w:rPr>
            <w:rFonts w:ascii="Arial" w:hAnsi="Arial" w:cs="Arial"/>
          </w:rPr>
          <w:tab/>
          <w:delText>Required communications:</w:delText>
        </w:r>
      </w:del>
    </w:p>
    <w:p w14:paraId="1E20BD17" w14:textId="32CE0DB0" w:rsidR="00A75ED1" w:rsidRPr="00331736" w:rsidDel="00B51585" w:rsidRDefault="00A75ED1" w:rsidP="00962596">
      <w:pPr>
        <w:ind w:left="720"/>
        <w:rPr>
          <w:ins w:id="750" w:author="Andrew Cornish" w:date="2019-10-23T15:02:00Z"/>
          <w:del w:id="751" w:author="Cornish, Andrew M" w:date="2019-10-24T10:20:00Z"/>
          <w:rFonts w:ascii="Arial" w:hAnsi="Arial" w:cs="Arial"/>
        </w:rPr>
      </w:pPr>
    </w:p>
    <w:p w14:paraId="30C1D9A2" w14:textId="25EFE12C" w:rsidR="00A75ED1" w:rsidRPr="00331736" w:rsidDel="00B51585" w:rsidRDefault="00A75ED1" w:rsidP="00962596">
      <w:pPr>
        <w:ind w:left="720"/>
        <w:rPr>
          <w:ins w:id="752" w:author="Andrew Cornish" w:date="2019-10-23T15:02:00Z"/>
          <w:del w:id="753" w:author="Cornish, Andrew M" w:date="2019-10-24T10:20:00Z"/>
          <w:rFonts w:ascii="Arial" w:hAnsi="Arial" w:cs="Arial"/>
        </w:rPr>
      </w:pPr>
    </w:p>
    <w:p w14:paraId="0B350334" w14:textId="104CE1D1" w:rsidR="00A75ED1" w:rsidRPr="00331736" w:rsidDel="00B51585" w:rsidRDefault="00A75ED1">
      <w:pPr>
        <w:rPr>
          <w:ins w:id="754" w:author="Andrew Cornish" w:date="2019-10-23T15:02:00Z"/>
          <w:del w:id="755" w:author="Cornish, Andrew M" w:date="2019-10-24T10:20:00Z"/>
          <w:rFonts w:ascii="Arial" w:hAnsi="Arial" w:cs="Arial"/>
        </w:rPr>
      </w:pPr>
      <w:ins w:id="756" w:author="Andrew Cornish" w:date="2019-10-23T15:02:00Z">
        <w:del w:id="757" w:author="Cornish, Andrew M" w:date="2019-10-24T10:20:00Z">
          <w:r w:rsidRPr="00331736" w:rsidDel="00B51585">
            <w:rPr>
              <w:rFonts w:ascii="Arial" w:hAnsi="Arial" w:cs="Arial"/>
            </w:rPr>
            <w:br w:type="page"/>
          </w:r>
        </w:del>
      </w:ins>
    </w:p>
    <w:p w14:paraId="6B6DDE1A" w14:textId="4699894C" w:rsidR="00962596" w:rsidRPr="00331736" w:rsidDel="00816F95" w:rsidRDefault="00962596">
      <w:pPr>
        <w:rPr>
          <w:del w:id="758" w:author="Andrew Cornish" w:date="2019-10-23T14:19:00Z"/>
          <w:rFonts w:ascii="Arial" w:hAnsi="Arial" w:cs="Arial"/>
        </w:rPr>
        <w:pPrChange w:id="759" w:author="Cornish, Andrew M" w:date="2019-10-24T10:20:00Z">
          <w:pPr>
            <w:ind w:left="720"/>
          </w:pPr>
        </w:pPrChange>
      </w:pPr>
      <w:del w:id="760" w:author="Andrew Cornish" w:date="2019-10-23T14:19:00Z">
        <w:r w:rsidRPr="00331736" w:rsidDel="00816F95">
          <w:rPr>
            <w:rFonts w:ascii="Arial" w:hAnsi="Arial" w:cs="Arial"/>
          </w:rPr>
          <w:delText>o</w:delText>
        </w:r>
        <w:r w:rsidRPr="00331736" w:rsidDel="00816F95">
          <w:rPr>
            <w:rFonts w:ascii="Arial" w:hAnsi="Arial" w:cs="Arial"/>
          </w:rPr>
          <w:tab/>
          <w:delText>Email</w:delText>
        </w:r>
      </w:del>
    </w:p>
    <w:p w14:paraId="70EE7BE9" w14:textId="5E780581" w:rsidR="00962596" w:rsidRPr="00331736" w:rsidDel="00816F95" w:rsidRDefault="00962596" w:rsidP="00962596">
      <w:pPr>
        <w:ind w:left="720"/>
        <w:rPr>
          <w:del w:id="761" w:author="Andrew Cornish" w:date="2019-10-23T14:19:00Z"/>
          <w:rFonts w:ascii="Arial" w:hAnsi="Arial" w:cs="Arial"/>
        </w:rPr>
      </w:pPr>
      <w:del w:id="762" w:author="Andrew Cornish" w:date="2019-10-23T14:19:00Z">
        <w:r w:rsidRPr="00331736" w:rsidDel="00816F95">
          <w:rPr>
            <w:rFonts w:ascii="Arial" w:hAnsi="Arial" w:cs="Arial"/>
          </w:rPr>
          <w:delText>o</w:delText>
        </w:r>
        <w:r w:rsidRPr="00331736" w:rsidDel="00816F95">
          <w:rPr>
            <w:rFonts w:ascii="Arial" w:hAnsi="Arial" w:cs="Arial"/>
          </w:rPr>
          <w:tab/>
          <w:delText>Browser</w:delText>
        </w:r>
      </w:del>
    </w:p>
    <w:p w14:paraId="08148C37" w14:textId="42C57FDA" w:rsidR="00962596" w:rsidRPr="00331736" w:rsidDel="00816F95" w:rsidRDefault="00962596" w:rsidP="00962596">
      <w:pPr>
        <w:ind w:left="720"/>
        <w:rPr>
          <w:del w:id="763" w:author="Andrew Cornish" w:date="2019-10-23T14:19:00Z"/>
          <w:rFonts w:ascii="Arial" w:hAnsi="Arial" w:cs="Arial"/>
        </w:rPr>
      </w:pPr>
      <w:del w:id="764" w:author="Andrew Cornish" w:date="2019-10-23T14:19:00Z">
        <w:r w:rsidRPr="00331736" w:rsidDel="00816F95">
          <w:rPr>
            <w:rFonts w:ascii="Arial" w:hAnsi="Arial" w:cs="Arial"/>
          </w:rPr>
          <w:delText>o</w:delText>
        </w:r>
        <w:r w:rsidRPr="00331736" w:rsidDel="00816F95">
          <w:rPr>
            <w:rFonts w:ascii="Arial" w:hAnsi="Arial" w:cs="Arial"/>
          </w:rPr>
          <w:tab/>
          <w:delText>HTTP?</w:delText>
        </w:r>
      </w:del>
    </w:p>
    <w:p w14:paraId="1753C31E" w14:textId="436EC1D3" w:rsidR="00962596" w:rsidRPr="00331736" w:rsidDel="00816F95" w:rsidRDefault="00962596" w:rsidP="00962596">
      <w:pPr>
        <w:ind w:left="720"/>
        <w:rPr>
          <w:del w:id="765" w:author="Andrew Cornish" w:date="2019-10-23T14:19:00Z"/>
          <w:rFonts w:ascii="Arial" w:hAnsi="Arial" w:cs="Arial"/>
        </w:rPr>
      </w:pPr>
      <w:del w:id="766" w:author="Andrew Cornish" w:date="2019-10-23T14:19:00Z">
        <w:r w:rsidRPr="00331736" w:rsidDel="00816F95">
          <w:rPr>
            <w:rFonts w:ascii="Arial" w:hAnsi="Arial" w:cs="Arial"/>
          </w:rPr>
          <w:delText>•</w:delText>
        </w:r>
        <w:r w:rsidRPr="00331736" w:rsidDel="00816F95">
          <w:rPr>
            <w:rFonts w:ascii="Arial" w:hAnsi="Arial" w:cs="Arial"/>
          </w:rPr>
          <w:tab/>
          <w:delText xml:space="preserve">Secruity issues: </w:delText>
        </w:r>
      </w:del>
    </w:p>
    <w:p w14:paraId="03712507" w14:textId="19DC30F6" w:rsidR="00962596" w:rsidRPr="00331736" w:rsidDel="00816F95" w:rsidRDefault="00962596" w:rsidP="00962596">
      <w:pPr>
        <w:ind w:left="720"/>
        <w:rPr>
          <w:del w:id="767" w:author="Andrew Cornish" w:date="2019-10-23T14:19:00Z"/>
          <w:rFonts w:ascii="Arial" w:hAnsi="Arial" w:cs="Arial"/>
        </w:rPr>
      </w:pPr>
      <w:del w:id="768" w:author="Andrew Cornish" w:date="2019-10-23T14:19:00Z">
        <w:r w:rsidRPr="00331736" w:rsidDel="00816F95">
          <w:rPr>
            <w:rFonts w:ascii="Arial" w:hAnsi="Arial" w:cs="Arial"/>
          </w:rPr>
          <w:delText>o</w:delText>
        </w:r>
        <w:r w:rsidRPr="00331736" w:rsidDel="00816F95">
          <w:rPr>
            <w:rFonts w:ascii="Arial" w:hAnsi="Arial" w:cs="Arial"/>
          </w:rPr>
          <w:tab/>
          <w:delText>Authentication of username/log in</w:delText>
        </w:r>
      </w:del>
    </w:p>
    <w:p w14:paraId="26A629D4" w14:textId="098BFA58" w:rsidR="00962596" w:rsidRPr="00331736" w:rsidDel="00816F95" w:rsidRDefault="00962596" w:rsidP="00962596">
      <w:pPr>
        <w:ind w:left="720"/>
        <w:rPr>
          <w:del w:id="769" w:author="Andrew Cornish" w:date="2019-10-23T14:19:00Z"/>
          <w:rFonts w:ascii="Arial" w:hAnsi="Arial" w:cs="Arial"/>
        </w:rPr>
      </w:pPr>
      <w:del w:id="770" w:author="Andrew Cornish" w:date="2019-10-23T14:19:00Z">
        <w:r w:rsidRPr="00331736" w:rsidDel="00816F95">
          <w:rPr>
            <w:rFonts w:ascii="Arial" w:hAnsi="Arial" w:cs="Arial"/>
          </w:rPr>
          <w:delText>•</w:delText>
        </w:r>
        <w:r w:rsidRPr="00331736" w:rsidDel="00816F95">
          <w:rPr>
            <w:rFonts w:ascii="Arial" w:hAnsi="Arial" w:cs="Arial"/>
          </w:rPr>
          <w:tab/>
          <w:delText xml:space="preserve">Malicious code here? </w:delText>
        </w:r>
      </w:del>
    </w:p>
    <w:p w14:paraId="4F9F6AE7" w14:textId="77777777" w:rsidR="00962596" w:rsidRPr="00331736" w:rsidRDefault="00962596" w:rsidP="00962596">
      <w:pPr>
        <w:ind w:left="720"/>
        <w:rPr>
          <w:rFonts w:ascii="Arial" w:hAnsi="Arial" w:cs="Arial"/>
        </w:rPr>
      </w:pPr>
    </w:p>
    <w:p w14:paraId="31D5054C" w14:textId="70601E89" w:rsidR="00962596" w:rsidRPr="00331736" w:rsidRDefault="00962596" w:rsidP="00962596">
      <w:pPr>
        <w:ind w:left="720"/>
        <w:rPr>
          <w:ins w:id="771" w:author="Cornish, Andrew M" w:date="2019-10-24T08:31:00Z"/>
          <w:rFonts w:ascii="Arial" w:hAnsi="Arial" w:cs="Arial"/>
          <w:b/>
          <w:bCs/>
        </w:rPr>
      </w:pPr>
      <w:r w:rsidRPr="00331736">
        <w:rPr>
          <w:rFonts w:ascii="Arial" w:hAnsi="Arial" w:cs="Arial"/>
          <w:b/>
          <w:bCs/>
        </w:rPr>
        <w:t>3.2</w:t>
      </w:r>
      <w:r w:rsidRPr="00331736">
        <w:rPr>
          <w:rFonts w:ascii="Arial" w:hAnsi="Arial" w:cs="Arial"/>
          <w:b/>
          <w:bCs/>
        </w:rPr>
        <w:tab/>
        <w:t>Functional Requirements</w:t>
      </w:r>
    </w:p>
    <w:p w14:paraId="32805FE3" w14:textId="79176C14" w:rsidR="00096898" w:rsidRPr="00331736" w:rsidRDefault="00096898" w:rsidP="00962596">
      <w:pPr>
        <w:ind w:left="720"/>
        <w:rPr>
          <w:rFonts w:ascii="Arial" w:hAnsi="Arial" w:cs="Arial"/>
          <w:rPrChange w:id="772" w:author="Cornish, Andrew M" w:date="2019-10-24T09:58:00Z">
            <w:rPr>
              <w:rFonts w:ascii="Arial" w:hAnsi="Arial" w:cs="Arial"/>
              <w:b/>
              <w:bCs/>
            </w:rPr>
          </w:rPrChange>
        </w:rPr>
      </w:pPr>
      <w:ins w:id="773" w:author="Cornish, Andrew M" w:date="2019-10-24T08:31:00Z">
        <w:r w:rsidRPr="00331736">
          <w:rPr>
            <w:rFonts w:ascii="Arial" w:hAnsi="Arial" w:cs="Arial"/>
            <w:b/>
            <w:bCs/>
          </w:rPr>
          <w:t xml:space="preserve">  </w:t>
        </w:r>
        <w:r w:rsidRPr="00331736">
          <w:rPr>
            <w:rFonts w:ascii="Arial" w:hAnsi="Arial" w:cs="Arial"/>
          </w:rPr>
          <w:t xml:space="preserve">This </w:t>
        </w:r>
      </w:ins>
      <w:ins w:id="774" w:author="Cornish, Andrew M" w:date="2019-10-24T10:21:00Z">
        <w:r w:rsidR="00B51585">
          <w:rPr>
            <w:rFonts w:ascii="Arial" w:hAnsi="Arial" w:cs="Arial"/>
          </w:rPr>
          <w:t>sub-</w:t>
        </w:r>
      </w:ins>
      <w:ins w:id="775" w:author="Cornish, Andrew M" w:date="2019-10-24T08:31:00Z">
        <w:r w:rsidRPr="00331736">
          <w:rPr>
            <w:rFonts w:ascii="Arial" w:hAnsi="Arial" w:cs="Arial"/>
          </w:rPr>
          <w:t xml:space="preserve">section provides </w:t>
        </w:r>
        <w:r w:rsidR="009D2371" w:rsidRPr="00331736">
          <w:rPr>
            <w:rFonts w:ascii="Arial" w:hAnsi="Arial" w:cs="Arial"/>
          </w:rPr>
          <w:t>the intended behaviors of the system</w:t>
        </w:r>
      </w:ins>
      <w:ins w:id="776" w:author="Cornish, Andrew M" w:date="2019-10-24T08:33:00Z">
        <w:r w:rsidR="005E23E6" w:rsidRPr="00331736">
          <w:rPr>
            <w:rFonts w:ascii="Arial" w:hAnsi="Arial" w:cs="Arial"/>
          </w:rPr>
          <w:t xml:space="preserve"> along with detailed </w:t>
        </w:r>
        <w:r w:rsidR="008302F3" w:rsidRPr="00331736">
          <w:rPr>
            <w:rFonts w:ascii="Arial" w:hAnsi="Arial" w:cs="Arial"/>
          </w:rPr>
          <w:t>explanations of each function.</w:t>
        </w:r>
      </w:ins>
    </w:p>
    <w:p w14:paraId="5439053B" w14:textId="5DBF25E9" w:rsidR="00962596" w:rsidRPr="00331736" w:rsidDel="008302F3" w:rsidRDefault="008302F3">
      <w:pPr>
        <w:rPr>
          <w:del w:id="777" w:author="Cornish, Andrew M" w:date="2019-10-24T08:33:00Z"/>
          <w:rFonts w:ascii="Arial" w:hAnsi="Arial" w:cs="Arial"/>
          <w:b/>
          <w:bCs/>
          <w:i/>
          <w:iCs/>
          <w:rPrChange w:id="778" w:author="Cornish, Andrew M" w:date="2019-10-24T09:58:00Z">
            <w:rPr>
              <w:del w:id="779" w:author="Cornish, Andrew M" w:date="2019-10-24T08:33:00Z"/>
              <w:rFonts w:ascii="Arial" w:hAnsi="Arial" w:cs="Arial"/>
              <w:i/>
              <w:iCs/>
            </w:rPr>
          </w:rPrChange>
        </w:rPr>
        <w:pPrChange w:id="780" w:author="Cornish, Andrew M" w:date="2019-10-24T08:34:00Z">
          <w:pPr>
            <w:ind w:left="720"/>
          </w:pPr>
        </w:pPrChange>
      </w:pPr>
      <w:ins w:id="781" w:author="Cornish, Andrew M" w:date="2019-10-24T08:34:00Z">
        <w:r w:rsidRPr="00331736">
          <w:rPr>
            <w:rFonts w:ascii="Arial" w:hAnsi="Arial" w:cs="Arial"/>
            <w:b/>
            <w:bCs/>
            <w:i/>
            <w:iCs/>
          </w:rPr>
          <w:tab/>
        </w:r>
      </w:ins>
      <w:del w:id="782" w:author="Cornish, Andrew M" w:date="2019-10-24T08:33:00Z">
        <w:r w:rsidR="00962596" w:rsidRPr="00331736" w:rsidDel="008302F3">
          <w:rPr>
            <w:rFonts w:ascii="Arial" w:hAnsi="Arial" w:cs="Arial"/>
            <w:b/>
            <w:bCs/>
            <w:i/>
            <w:iCs/>
            <w:rPrChange w:id="783" w:author="Cornish, Andrew M" w:date="2019-10-24T09:58:00Z">
              <w:rPr>
                <w:rFonts w:ascii="Arial" w:hAnsi="Arial" w:cs="Arial"/>
                <w:i/>
                <w:iCs/>
              </w:rPr>
            </w:rPrChange>
          </w:rPr>
          <w:delTex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delText>
        </w:r>
      </w:del>
    </w:p>
    <w:p w14:paraId="2A8A935C" w14:textId="0FEE8E7D" w:rsidR="00962596" w:rsidRPr="00331736" w:rsidDel="008302F3" w:rsidRDefault="00962596">
      <w:pPr>
        <w:rPr>
          <w:del w:id="784" w:author="Cornish, Andrew M" w:date="2019-10-24T08:33:00Z"/>
          <w:rFonts w:ascii="Arial" w:hAnsi="Arial" w:cs="Arial"/>
          <w:b/>
          <w:bCs/>
          <w:i/>
          <w:iCs/>
          <w:rPrChange w:id="785" w:author="Cornish, Andrew M" w:date="2019-10-24T09:58:00Z">
            <w:rPr>
              <w:del w:id="786" w:author="Cornish, Andrew M" w:date="2019-10-24T08:33:00Z"/>
              <w:rFonts w:ascii="Arial" w:hAnsi="Arial" w:cs="Arial"/>
              <w:i/>
              <w:iCs/>
            </w:rPr>
          </w:rPrChange>
        </w:rPr>
        <w:pPrChange w:id="787" w:author="Cornish, Andrew M" w:date="2019-10-24T08:34:00Z">
          <w:pPr>
            <w:ind w:left="720"/>
          </w:pPr>
        </w:pPrChange>
      </w:pPr>
    </w:p>
    <w:p w14:paraId="2143EB9E" w14:textId="38F8A2C9" w:rsidR="00962596" w:rsidRPr="00331736" w:rsidDel="008302F3" w:rsidRDefault="00962596">
      <w:pPr>
        <w:rPr>
          <w:del w:id="788" w:author="Cornish, Andrew M" w:date="2019-10-24T08:33:00Z"/>
          <w:rFonts w:ascii="Arial" w:hAnsi="Arial" w:cs="Arial"/>
          <w:b/>
          <w:bCs/>
          <w:i/>
          <w:iCs/>
          <w:rPrChange w:id="789" w:author="Cornish, Andrew M" w:date="2019-10-24T09:58:00Z">
            <w:rPr>
              <w:del w:id="790" w:author="Cornish, Andrew M" w:date="2019-10-24T08:33:00Z"/>
              <w:rFonts w:ascii="Arial" w:hAnsi="Arial" w:cs="Arial"/>
              <w:i/>
              <w:iCs/>
            </w:rPr>
          </w:rPrChange>
        </w:rPr>
        <w:pPrChange w:id="791" w:author="Cornish, Andrew M" w:date="2019-10-24T08:34:00Z">
          <w:pPr>
            <w:ind w:left="720"/>
          </w:pPr>
        </w:pPrChange>
      </w:pPr>
      <w:del w:id="792" w:author="Cornish, Andrew M" w:date="2019-10-24T08:33:00Z">
        <w:r w:rsidRPr="00331736" w:rsidDel="008302F3">
          <w:rPr>
            <w:rFonts w:ascii="Arial" w:hAnsi="Arial" w:cs="Arial"/>
            <w:b/>
            <w:bCs/>
            <w:i/>
            <w:iCs/>
            <w:rPrChange w:id="793" w:author="Cornish, Andrew M" w:date="2019-10-24T09:58:00Z">
              <w:rPr>
                <w:rFonts w:ascii="Arial" w:hAnsi="Arial" w:cs="Arial"/>
                <w:i/>
                <w:iCs/>
              </w:rPr>
            </w:rPrChange>
          </w:rPr>
          <w:delText xml:space="preserve">TO DO: Break the functional requirements to several functional areas and divide this section into subsections accordingly. Provide a detailed list of all product operations related to these functional areas. </w:delText>
        </w:r>
      </w:del>
    </w:p>
    <w:p w14:paraId="45B2D2E8" w14:textId="10B01AF1" w:rsidR="00962596" w:rsidRPr="00331736" w:rsidRDefault="00C910CC" w:rsidP="008302F3">
      <w:pPr>
        <w:rPr>
          <w:ins w:id="794" w:author="Cornish, Andrew M" w:date="2019-10-24T09:40:00Z"/>
          <w:rFonts w:ascii="Arial" w:hAnsi="Arial" w:cs="Arial"/>
          <w:b/>
          <w:bCs/>
        </w:rPr>
      </w:pPr>
      <w:r w:rsidRPr="00331736">
        <w:rPr>
          <w:rFonts w:ascii="Arial" w:hAnsi="Arial" w:cs="Arial"/>
          <w:b/>
          <w:bCs/>
          <w:rPrChange w:id="795" w:author="Cornish, Andrew M" w:date="2019-10-24T09:58:00Z">
            <w:rPr>
              <w:rFonts w:ascii="Arial" w:hAnsi="Arial" w:cs="Arial"/>
            </w:rPr>
          </w:rPrChange>
        </w:rPr>
        <w:t xml:space="preserve">3.2.1 </w:t>
      </w:r>
      <w:r w:rsidR="00950C32" w:rsidRPr="00331736">
        <w:rPr>
          <w:rFonts w:ascii="Arial" w:hAnsi="Arial" w:cs="Arial"/>
          <w:b/>
          <w:bCs/>
          <w:rPrChange w:id="796" w:author="Cornish, Andrew M" w:date="2019-10-24T09:58:00Z">
            <w:rPr>
              <w:rFonts w:ascii="Arial" w:hAnsi="Arial" w:cs="Arial"/>
            </w:rPr>
          </w:rPrChange>
        </w:rPr>
        <w:t xml:space="preserve">User </w:t>
      </w:r>
      <w:r w:rsidR="00E859F6" w:rsidRPr="00331736">
        <w:rPr>
          <w:rFonts w:ascii="Arial" w:hAnsi="Arial" w:cs="Arial"/>
          <w:b/>
          <w:bCs/>
          <w:rPrChange w:id="797" w:author="Cornish, Andrew M" w:date="2019-10-24T09:58:00Z">
            <w:rPr>
              <w:rFonts w:ascii="Arial" w:hAnsi="Arial" w:cs="Arial"/>
            </w:rPr>
          </w:rPrChange>
        </w:rPr>
        <w:t>account creation</w:t>
      </w:r>
    </w:p>
    <w:p w14:paraId="4F065B01" w14:textId="1CB49877" w:rsidR="001343B1" w:rsidRPr="00331736" w:rsidRDefault="001343B1">
      <w:pPr>
        <w:rPr>
          <w:rFonts w:ascii="Arial" w:hAnsi="Arial" w:cs="Arial"/>
        </w:rPr>
        <w:pPrChange w:id="798" w:author="Cornish, Andrew M" w:date="2019-10-24T08:34:00Z">
          <w:pPr>
            <w:ind w:left="720"/>
          </w:pPr>
        </w:pPrChange>
      </w:pPr>
      <w:ins w:id="799" w:author="Cornish, Andrew M" w:date="2019-10-24T09:40:00Z">
        <w:r w:rsidRPr="00331736">
          <w:rPr>
            <w:rFonts w:ascii="Arial" w:hAnsi="Arial" w:cs="Arial"/>
            <w:b/>
            <w:bCs/>
          </w:rPr>
          <w:tab/>
        </w:r>
        <w:r w:rsidRPr="00331736">
          <w:rPr>
            <w:rFonts w:ascii="Arial" w:hAnsi="Arial" w:cs="Arial"/>
          </w:rPr>
          <w:t>Note: “Pre-</w:t>
        </w:r>
      </w:ins>
      <w:ins w:id="800" w:author="Cornish, Andrew M" w:date="2019-10-24T09:41:00Z">
        <w:r w:rsidR="00B31925" w:rsidRPr="00331736">
          <w:rPr>
            <w:rFonts w:ascii="Arial" w:hAnsi="Arial" w:cs="Arial"/>
          </w:rPr>
          <w:t>R</w:t>
        </w:r>
      </w:ins>
      <w:ins w:id="801" w:author="Cornish, Andrew M" w:date="2019-10-24T09:40:00Z">
        <w:r w:rsidRPr="00331736">
          <w:rPr>
            <w:rFonts w:ascii="Arial" w:hAnsi="Arial" w:cs="Arial"/>
          </w:rPr>
          <w:t>eqs”</w:t>
        </w:r>
      </w:ins>
      <w:ins w:id="802" w:author="Cornish, Andrew M" w:date="2019-10-24T09:41:00Z">
        <w:r w:rsidR="00B31925" w:rsidRPr="00331736">
          <w:rPr>
            <w:rFonts w:ascii="Arial" w:hAnsi="Arial" w:cs="Arial"/>
          </w:rPr>
          <w:t xml:space="preserve"> is used as an abbreviation for </w:t>
        </w:r>
      </w:ins>
      <w:ins w:id="803" w:author="Cornish, Andrew M" w:date="2019-10-24T09:42:00Z">
        <w:r w:rsidR="007B2D49" w:rsidRPr="00331736">
          <w:rPr>
            <w:rFonts w:ascii="Arial" w:hAnsi="Arial" w:cs="Arial"/>
          </w:rPr>
          <w:t>“</w:t>
        </w:r>
      </w:ins>
      <w:ins w:id="804" w:author="Cornish, Andrew M" w:date="2019-10-24T09:41:00Z">
        <w:r w:rsidR="00B31925" w:rsidRPr="00331736">
          <w:rPr>
            <w:rFonts w:ascii="Arial" w:hAnsi="Arial" w:cs="Arial"/>
          </w:rPr>
          <w:t>Pre</w:t>
        </w:r>
        <w:r w:rsidR="007B2D49" w:rsidRPr="00331736">
          <w:rPr>
            <w:rFonts w:ascii="Arial" w:hAnsi="Arial" w:cs="Arial"/>
          </w:rPr>
          <w:t>r</w:t>
        </w:r>
        <w:r w:rsidR="00B31925" w:rsidRPr="00331736">
          <w:rPr>
            <w:rFonts w:ascii="Arial" w:hAnsi="Arial" w:cs="Arial"/>
          </w:rPr>
          <w:t>equisites</w:t>
        </w:r>
      </w:ins>
      <w:ins w:id="805" w:author="Cornish, Andrew M" w:date="2019-10-24T09:42:00Z">
        <w:r w:rsidR="007B2D49" w:rsidRPr="00331736">
          <w:rPr>
            <w:rFonts w:ascii="Arial" w:hAnsi="Arial" w:cs="Arial"/>
          </w:rPr>
          <w:t>”</w:t>
        </w:r>
      </w:ins>
      <w:ins w:id="806" w:author="Cornish, Andrew M" w:date="2019-10-24T09:43:00Z">
        <w:r w:rsidR="00CA225C" w:rsidRPr="00331736">
          <w:rPr>
            <w:rFonts w:ascii="Arial" w:hAnsi="Arial" w:cs="Arial"/>
          </w:rPr>
          <w:t xml:space="preserve"> </w:t>
        </w:r>
        <w:r w:rsidR="007D1282" w:rsidRPr="00331736">
          <w:rPr>
            <w:rFonts w:ascii="Arial" w:hAnsi="Arial" w:cs="Arial"/>
          </w:rPr>
          <w:t>in this section</w:t>
        </w:r>
      </w:ins>
    </w:p>
    <w:tbl>
      <w:tblPr>
        <w:tblStyle w:val="TableGrid"/>
        <w:tblW w:w="0" w:type="auto"/>
        <w:tblInd w:w="720" w:type="dxa"/>
        <w:tblLayout w:type="fixed"/>
        <w:tblCellMar>
          <w:left w:w="115" w:type="dxa"/>
          <w:right w:w="115" w:type="dxa"/>
        </w:tblCellMar>
        <w:tblLook w:val="04A0" w:firstRow="1" w:lastRow="0" w:firstColumn="1" w:lastColumn="0" w:noHBand="0" w:noVBand="1"/>
        <w:tblPrChange w:id="807" w:author="Andrew Cornish" w:date="2019-10-23T15:09: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55"/>
        <w:gridCol w:w="7375"/>
        <w:tblGridChange w:id="808">
          <w:tblGrid>
            <w:gridCol w:w="1255"/>
            <w:gridCol w:w="720"/>
            <w:gridCol w:w="2340"/>
            <w:gridCol w:w="4315"/>
          </w:tblGrid>
        </w:tblGridChange>
      </w:tblGrid>
      <w:tr w:rsidR="003B7B38" w:rsidRPr="00331736" w14:paraId="757EC7BB" w14:textId="77777777" w:rsidTr="00C52357">
        <w:trPr>
          <w:ins w:id="809" w:author="Andrew Cornish" w:date="2019-10-23T15:01:00Z"/>
        </w:trPr>
        <w:tc>
          <w:tcPr>
            <w:tcW w:w="1255" w:type="dxa"/>
            <w:tcPrChange w:id="810" w:author="Andrew Cornish" w:date="2019-10-23T15:09:00Z">
              <w:tcPr>
                <w:tcW w:w="1975" w:type="dxa"/>
                <w:gridSpan w:val="2"/>
              </w:tcPr>
            </w:tcPrChange>
          </w:tcPr>
          <w:p w14:paraId="43F4CCD7" w14:textId="5E44CC39" w:rsidR="003B7B38" w:rsidRPr="00331736" w:rsidRDefault="003B7B38" w:rsidP="00962596">
            <w:pPr>
              <w:rPr>
                <w:ins w:id="811" w:author="Andrew Cornish" w:date="2019-10-23T15:01:00Z"/>
                <w:rFonts w:ascii="Arial" w:hAnsi="Arial" w:cs="Arial"/>
              </w:rPr>
            </w:pPr>
            <w:ins w:id="812" w:author="Andrew Cornish" w:date="2019-10-23T15:01:00Z">
              <w:r w:rsidRPr="00331736">
                <w:rPr>
                  <w:rFonts w:ascii="Arial" w:hAnsi="Arial" w:cs="Arial"/>
                </w:rPr>
                <w:t>ID</w:t>
              </w:r>
            </w:ins>
          </w:p>
        </w:tc>
        <w:tc>
          <w:tcPr>
            <w:tcW w:w="7375" w:type="dxa"/>
            <w:tcPrChange w:id="813" w:author="Andrew Cornish" w:date="2019-10-23T15:09:00Z">
              <w:tcPr>
                <w:tcW w:w="6655" w:type="dxa"/>
                <w:gridSpan w:val="2"/>
              </w:tcPr>
            </w:tcPrChange>
          </w:tcPr>
          <w:p w14:paraId="216331EB" w14:textId="28197641" w:rsidR="003B7B38" w:rsidRPr="00331736" w:rsidRDefault="00A75ED1" w:rsidP="00962596">
            <w:pPr>
              <w:rPr>
                <w:ins w:id="814" w:author="Andrew Cornish" w:date="2019-10-23T15:01:00Z"/>
                <w:rFonts w:ascii="Arial" w:hAnsi="Arial" w:cs="Arial"/>
              </w:rPr>
            </w:pPr>
            <w:ins w:id="815" w:author="Andrew Cornish" w:date="2019-10-23T15:01:00Z">
              <w:r w:rsidRPr="00331736">
                <w:rPr>
                  <w:rFonts w:ascii="Arial" w:hAnsi="Arial" w:cs="Arial"/>
                </w:rPr>
                <w:t>UA1</w:t>
              </w:r>
            </w:ins>
          </w:p>
        </w:tc>
      </w:tr>
      <w:tr w:rsidR="00871BCA" w:rsidRPr="00331736" w14:paraId="0C32E5B9" w14:textId="77777777" w:rsidTr="00C52357">
        <w:tblPrEx>
          <w:tblPrExChange w:id="816" w:author="Andrew Cornish" w:date="2019-10-23T15:09:00Z">
            <w:tblPrEx>
              <w:tblCellMar>
                <w:left w:w="108" w:type="dxa"/>
                <w:right w:w="108" w:type="dxa"/>
              </w:tblCellMar>
            </w:tblPrEx>
          </w:tblPrExChange>
        </w:tblPrEx>
        <w:tc>
          <w:tcPr>
            <w:tcW w:w="1255" w:type="dxa"/>
            <w:tcPrChange w:id="817" w:author="Andrew Cornish" w:date="2019-10-23T15:09:00Z">
              <w:tcPr>
                <w:tcW w:w="4675" w:type="dxa"/>
                <w:gridSpan w:val="3"/>
              </w:tcPr>
            </w:tcPrChange>
          </w:tcPr>
          <w:p w14:paraId="0F7CDF9C" w14:textId="741E98E7" w:rsidR="00871BCA" w:rsidRPr="00331736" w:rsidRDefault="00212133" w:rsidP="00962596">
            <w:pPr>
              <w:rPr>
                <w:rFonts w:ascii="Arial" w:hAnsi="Arial" w:cs="Arial"/>
              </w:rPr>
            </w:pPr>
            <w:r w:rsidRPr="00331736">
              <w:rPr>
                <w:rFonts w:ascii="Arial" w:hAnsi="Arial" w:cs="Arial"/>
              </w:rPr>
              <w:t>Actor</w:t>
            </w:r>
          </w:p>
        </w:tc>
        <w:tc>
          <w:tcPr>
            <w:tcW w:w="7375" w:type="dxa"/>
            <w:tcPrChange w:id="818" w:author="Andrew Cornish" w:date="2019-10-23T15:09:00Z">
              <w:tcPr>
                <w:tcW w:w="4675" w:type="dxa"/>
              </w:tcPr>
            </w:tcPrChange>
          </w:tcPr>
          <w:p w14:paraId="449B12F4" w14:textId="7B7AAE15" w:rsidR="00871BCA" w:rsidRPr="00331736" w:rsidRDefault="00212133" w:rsidP="00962596">
            <w:pPr>
              <w:rPr>
                <w:rFonts w:ascii="Arial" w:hAnsi="Arial" w:cs="Arial"/>
              </w:rPr>
            </w:pPr>
            <w:r w:rsidRPr="00331736">
              <w:rPr>
                <w:rFonts w:ascii="Arial" w:hAnsi="Arial" w:cs="Arial"/>
              </w:rPr>
              <w:t>User</w:t>
            </w:r>
          </w:p>
        </w:tc>
      </w:tr>
      <w:tr w:rsidR="00817251" w:rsidRPr="00331736" w14:paraId="4961D634" w14:textId="77777777" w:rsidTr="00C52357">
        <w:trPr>
          <w:ins w:id="819" w:author="Cornish, Andrew M" w:date="2019-10-24T06:18:00Z"/>
        </w:trPr>
        <w:tc>
          <w:tcPr>
            <w:tcW w:w="1255" w:type="dxa"/>
          </w:tcPr>
          <w:p w14:paraId="29DA37C6" w14:textId="496367AD" w:rsidR="00817251" w:rsidRPr="00331736" w:rsidRDefault="00817251" w:rsidP="00962596">
            <w:pPr>
              <w:rPr>
                <w:ins w:id="820" w:author="Cornish, Andrew M" w:date="2019-10-24T06:18:00Z"/>
                <w:rFonts w:ascii="Arial" w:hAnsi="Arial" w:cs="Arial"/>
              </w:rPr>
            </w:pPr>
            <w:ins w:id="821" w:author="Cornish, Andrew M" w:date="2019-10-24T06:18:00Z">
              <w:r w:rsidRPr="00331736">
                <w:rPr>
                  <w:rFonts w:ascii="Arial" w:hAnsi="Arial" w:cs="Arial"/>
                </w:rPr>
                <w:t>Priority</w:t>
              </w:r>
            </w:ins>
          </w:p>
        </w:tc>
        <w:tc>
          <w:tcPr>
            <w:tcW w:w="7375" w:type="dxa"/>
          </w:tcPr>
          <w:p w14:paraId="339A815F" w14:textId="680DEEA2" w:rsidR="00817251" w:rsidRPr="00331736" w:rsidRDefault="00817251" w:rsidP="00962596">
            <w:pPr>
              <w:rPr>
                <w:ins w:id="822" w:author="Cornish, Andrew M" w:date="2019-10-24T06:18:00Z"/>
                <w:rFonts w:ascii="Arial" w:hAnsi="Arial" w:cs="Arial"/>
              </w:rPr>
            </w:pPr>
            <w:ins w:id="823" w:author="Cornish, Andrew M" w:date="2019-10-24T06:18:00Z">
              <w:r w:rsidRPr="00331736">
                <w:rPr>
                  <w:rFonts w:ascii="Arial" w:hAnsi="Arial" w:cs="Arial"/>
                </w:rPr>
                <w:t>Low</w:t>
              </w:r>
            </w:ins>
          </w:p>
        </w:tc>
      </w:tr>
      <w:tr w:rsidR="00B80B56" w:rsidRPr="00331736" w14:paraId="30497DEE" w14:textId="77777777" w:rsidTr="00C52357">
        <w:tblPrEx>
          <w:tblPrExChange w:id="824" w:author="Andrew Cornish" w:date="2019-10-23T15:09:00Z">
            <w:tblPrEx>
              <w:tblCellMar>
                <w:left w:w="108" w:type="dxa"/>
                <w:right w:w="108" w:type="dxa"/>
              </w:tblCellMar>
            </w:tblPrEx>
          </w:tblPrExChange>
        </w:tblPrEx>
        <w:tc>
          <w:tcPr>
            <w:tcW w:w="1255" w:type="dxa"/>
            <w:tcPrChange w:id="825" w:author="Andrew Cornish" w:date="2019-10-23T15:09:00Z">
              <w:tcPr>
                <w:tcW w:w="1975" w:type="dxa"/>
                <w:gridSpan w:val="2"/>
              </w:tcPr>
            </w:tcPrChange>
          </w:tcPr>
          <w:p w14:paraId="3FF4DE0A" w14:textId="2DF1C5ED" w:rsidR="00B80B56" w:rsidRPr="00331736" w:rsidRDefault="00B80B56" w:rsidP="00962596">
            <w:pPr>
              <w:rPr>
                <w:rFonts w:ascii="Arial" w:hAnsi="Arial" w:cs="Arial"/>
              </w:rPr>
            </w:pPr>
            <w:r w:rsidRPr="00331736">
              <w:rPr>
                <w:rFonts w:ascii="Arial" w:hAnsi="Arial" w:cs="Arial"/>
              </w:rPr>
              <w:t>Necessity</w:t>
            </w:r>
          </w:p>
        </w:tc>
        <w:tc>
          <w:tcPr>
            <w:tcW w:w="7375" w:type="dxa"/>
            <w:tcPrChange w:id="826" w:author="Andrew Cornish" w:date="2019-10-23T15:09:00Z">
              <w:tcPr>
                <w:tcW w:w="6655" w:type="dxa"/>
                <w:gridSpan w:val="2"/>
              </w:tcPr>
            </w:tcPrChange>
          </w:tcPr>
          <w:p w14:paraId="2FF6F609" w14:textId="5214DFC8" w:rsidR="00B80B56" w:rsidRPr="00331736" w:rsidRDefault="00B80B56" w:rsidP="00962596">
            <w:pPr>
              <w:rPr>
                <w:rFonts w:ascii="Arial" w:hAnsi="Arial" w:cs="Arial"/>
              </w:rPr>
            </w:pPr>
            <w:r w:rsidRPr="00331736">
              <w:rPr>
                <w:rFonts w:ascii="Arial" w:hAnsi="Arial" w:cs="Arial"/>
              </w:rPr>
              <w:t>Optional</w:t>
            </w:r>
          </w:p>
        </w:tc>
      </w:tr>
      <w:tr w:rsidR="00871BCA" w:rsidRPr="00331736" w14:paraId="1DD3620F" w14:textId="77777777" w:rsidTr="00C52357">
        <w:tblPrEx>
          <w:tblPrExChange w:id="827" w:author="Andrew Cornish" w:date="2019-10-23T15:09:00Z">
            <w:tblPrEx>
              <w:tblCellMar>
                <w:left w:w="108" w:type="dxa"/>
                <w:right w:w="108" w:type="dxa"/>
              </w:tblCellMar>
            </w:tblPrEx>
          </w:tblPrExChange>
        </w:tblPrEx>
        <w:tc>
          <w:tcPr>
            <w:tcW w:w="1255" w:type="dxa"/>
            <w:tcPrChange w:id="828" w:author="Andrew Cornish" w:date="2019-10-23T15:09:00Z">
              <w:tcPr>
                <w:tcW w:w="4675" w:type="dxa"/>
                <w:gridSpan w:val="3"/>
              </w:tcPr>
            </w:tcPrChange>
          </w:tcPr>
          <w:p w14:paraId="17A39DD6" w14:textId="3E842030" w:rsidR="00871BCA" w:rsidRPr="00331736" w:rsidRDefault="009F1B64" w:rsidP="00962596">
            <w:pPr>
              <w:rPr>
                <w:rFonts w:ascii="Arial" w:hAnsi="Arial" w:cs="Arial"/>
              </w:rPr>
            </w:pPr>
            <w:r w:rsidRPr="00331736">
              <w:rPr>
                <w:rFonts w:ascii="Arial" w:hAnsi="Arial" w:cs="Arial"/>
              </w:rPr>
              <w:t>Pre</w:t>
            </w:r>
            <w:ins w:id="829" w:author="Cornish, Andrew M" w:date="2019-10-24T09:42:00Z">
              <w:r w:rsidR="00CA225C" w:rsidRPr="00331736">
                <w:rPr>
                  <w:rFonts w:ascii="Arial" w:hAnsi="Arial" w:cs="Arial"/>
                </w:rPr>
                <w:t>-</w:t>
              </w:r>
            </w:ins>
            <w:del w:id="830" w:author="Cornish, Andrew M" w:date="2019-10-24T09:41:00Z">
              <w:r w:rsidRPr="00331736" w:rsidDel="007B2D49">
                <w:rPr>
                  <w:rFonts w:ascii="Arial" w:hAnsi="Arial" w:cs="Arial"/>
                </w:rPr>
                <w:delText>-</w:delText>
              </w:r>
            </w:del>
            <w:del w:id="831" w:author="Andrew Cornish" w:date="2019-10-23T15:09:00Z">
              <w:r w:rsidR="00B80B56" w:rsidRPr="00331736" w:rsidDel="00C52357">
                <w:rPr>
                  <w:rFonts w:ascii="Arial" w:hAnsi="Arial" w:cs="Arial"/>
                </w:rPr>
                <w:delText>R</w:delText>
              </w:r>
              <w:r w:rsidRPr="00331736" w:rsidDel="00C52357">
                <w:rPr>
                  <w:rFonts w:ascii="Arial" w:hAnsi="Arial" w:cs="Arial"/>
                </w:rPr>
                <w:delText>equisites</w:delText>
              </w:r>
            </w:del>
            <w:ins w:id="832" w:author="Andrew Cornish" w:date="2019-10-23T15:09:00Z">
              <w:del w:id="833" w:author="Cornish, Andrew M" w:date="2019-10-24T09:41:00Z">
                <w:r w:rsidR="00C52357" w:rsidRPr="00331736" w:rsidDel="007B2D49">
                  <w:rPr>
                    <w:rFonts w:ascii="Arial" w:hAnsi="Arial" w:cs="Arial"/>
                  </w:rPr>
                  <w:delText>R</w:delText>
                </w:r>
              </w:del>
            </w:ins>
            <w:ins w:id="834" w:author="Cornish, Andrew M" w:date="2019-10-24T09:42:00Z">
              <w:r w:rsidR="00CA225C" w:rsidRPr="00331736">
                <w:rPr>
                  <w:rFonts w:ascii="Arial" w:hAnsi="Arial" w:cs="Arial"/>
                </w:rPr>
                <w:t>R</w:t>
              </w:r>
            </w:ins>
            <w:ins w:id="835" w:author="Andrew Cornish" w:date="2019-10-23T15:09:00Z">
              <w:r w:rsidR="00C52357" w:rsidRPr="00331736">
                <w:rPr>
                  <w:rFonts w:ascii="Arial" w:hAnsi="Arial" w:cs="Arial"/>
                </w:rPr>
                <w:t>eqs</w:t>
              </w:r>
            </w:ins>
          </w:p>
        </w:tc>
        <w:tc>
          <w:tcPr>
            <w:tcW w:w="7375" w:type="dxa"/>
            <w:tcPrChange w:id="836" w:author="Andrew Cornish" w:date="2019-10-23T15:09:00Z">
              <w:tcPr>
                <w:tcW w:w="4675" w:type="dxa"/>
              </w:tcPr>
            </w:tcPrChange>
          </w:tcPr>
          <w:p w14:paraId="7AEAD3FC" w14:textId="1ABAB1DA" w:rsidR="00871BCA" w:rsidRPr="00331736" w:rsidRDefault="009F1B64" w:rsidP="00962596">
            <w:pPr>
              <w:rPr>
                <w:rFonts w:ascii="Arial" w:hAnsi="Arial" w:cs="Arial"/>
              </w:rPr>
            </w:pPr>
            <w:r w:rsidRPr="00331736">
              <w:rPr>
                <w:rFonts w:ascii="Arial" w:hAnsi="Arial" w:cs="Arial"/>
              </w:rPr>
              <w:t>None</w:t>
            </w:r>
          </w:p>
        </w:tc>
      </w:tr>
      <w:tr w:rsidR="00871BCA" w:rsidRPr="00331736" w14:paraId="02A663B9" w14:textId="77777777" w:rsidTr="00C52357">
        <w:tblPrEx>
          <w:tblPrExChange w:id="837" w:author="Andrew Cornish" w:date="2019-10-23T15:09:00Z">
            <w:tblPrEx>
              <w:tblCellMar>
                <w:left w:w="108" w:type="dxa"/>
                <w:right w:w="108" w:type="dxa"/>
              </w:tblCellMar>
            </w:tblPrEx>
          </w:tblPrExChange>
        </w:tblPrEx>
        <w:tc>
          <w:tcPr>
            <w:tcW w:w="1255" w:type="dxa"/>
            <w:tcPrChange w:id="838" w:author="Andrew Cornish" w:date="2019-10-23T15:09:00Z">
              <w:tcPr>
                <w:tcW w:w="4675" w:type="dxa"/>
                <w:gridSpan w:val="3"/>
              </w:tcPr>
            </w:tcPrChange>
          </w:tcPr>
          <w:p w14:paraId="5165A87F" w14:textId="069CDD8F" w:rsidR="00871BCA" w:rsidRPr="00331736" w:rsidRDefault="009F1B64" w:rsidP="00962596">
            <w:pPr>
              <w:rPr>
                <w:rFonts w:ascii="Arial" w:hAnsi="Arial" w:cs="Arial"/>
              </w:rPr>
            </w:pPr>
            <w:r w:rsidRPr="00331736">
              <w:rPr>
                <w:rFonts w:ascii="Arial" w:hAnsi="Arial" w:cs="Arial"/>
              </w:rPr>
              <w:t>Results</w:t>
            </w:r>
          </w:p>
        </w:tc>
        <w:tc>
          <w:tcPr>
            <w:tcW w:w="7375" w:type="dxa"/>
            <w:tcPrChange w:id="839" w:author="Andrew Cornish" w:date="2019-10-23T15:09:00Z">
              <w:tcPr>
                <w:tcW w:w="4675" w:type="dxa"/>
              </w:tcPr>
            </w:tcPrChange>
          </w:tcPr>
          <w:p w14:paraId="43FE022D" w14:textId="18535FBE" w:rsidR="00871BCA" w:rsidRPr="00331736" w:rsidRDefault="00904053" w:rsidP="00962596">
            <w:pPr>
              <w:rPr>
                <w:rFonts w:ascii="Arial" w:hAnsi="Arial" w:cs="Arial"/>
              </w:rPr>
            </w:pPr>
            <w:del w:id="840" w:author="Andrew Cornish" w:date="2019-10-23T15:25:00Z">
              <w:r w:rsidRPr="00331736" w:rsidDel="00C042EF">
                <w:rPr>
                  <w:rFonts w:ascii="Arial" w:hAnsi="Arial" w:cs="Arial"/>
                </w:rPr>
                <w:delText>User will be able to sign-</w:delText>
              </w:r>
              <w:r w:rsidRPr="00331736" w:rsidDel="006E12D0">
                <w:rPr>
                  <w:rFonts w:ascii="Arial" w:hAnsi="Arial" w:cs="Arial"/>
                </w:rPr>
                <w:delText>in</w:delText>
              </w:r>
              <w:r w:rsidR="00263A7D" w:rsidRPr="00331736" w:rsidDel="006E12D0">
                <w:rPr>
                  <w:rFonts w:ascii="Arial" w:hAnsi="Arial" w:cs="Arial"/>
                </w:rPr>
                <w:delText xml:space="preserve"> and save pr</w:delText>
              </w:r>
              <w:r w:rsidR="001879A4" w:rsidRPr="00331736" w:rsidDel="006E12D0">
                <w:rPr>
                  <w:rFonts w:ascii="Arial" w:hAnsi="Arial" w:cs="Arial"/>
                </w:rPr>
                <w:delText>ogress</w:delText>
              </w:r>
            </w:del>
            <w:ins w:id="841" w:author="Andrew Cornish" w:date="2019-10-23T15:25:00Z">
              <w:r w:rsidR="00C042EF" w:rsidRPr="00331736">
                <w:rPr>
                  <w:rFonts w:ascii="Arial" w:hAnsi="Arial" w:cs="Arial"/>
                </w:rPr>
                <w:t>User account created</w:t>
              </w:r>
            </w:ins>
          </w:p>
        </w:tc>
      </w:tr>
      <w:tr w:rsidR="00871BCA" w:rsidRPr="00331736" w14:paraId="54F3BCFD" w14:textId="77777777" w:rsidTr="00C52357">
        <w:tblPrEx>
          <w:tblPrExChange w:id="842" w:author="Andrew Cornish" w:date="2019-10-23T15:09:00Z">
            <w:tblPrEx>
              <w:tblCellMar>
                <w:left w:w="108" w:type="dxa"/>
                <w:right w:w="108" w:type="dxa"/>
              </w:tblCellMar>
            </w:tblPrEx>
          </w:tblPrExChange>
        </w:tblPrEx>
        <w:tc>
          <w:tcPr>
            <w:tcW w:w="1255" w:type="dxa"/>
            <w:tcPrChange w:id="843" w:author="Andrew Cornish" w:date="2019-10-23T15:09:00Z">
              <w:tcPr>
                <w:tcW w:w="4675" w:type="dxa"/>
                <w:gridSpan w:val="3"/>
              </w:tcPr>
            </w:tcPrChange>
          </w:tcPr>
          <w:p w14:paraId="444C6ED9" w14:textId="2D9A6802" w:rsidR="00871BCA" w:rsidRPr="00331736" w:rsidRDefault="00EE0249" w:rsidP="00962596">
            <w:pPr>
              <w:rPr>
                <w:rFonts w:ascii="Arial" w:hAnsi="Arial" w:cs="Arial"/>
              </w:rPr>
            </w:pPr>
            <w:ins w:id="844" w:author="Cornish, Andrew M" w:date="2019-10-24T09:43:00Z">
              <w:r w:rsidRPr="00331736">
                <w:rPr>
                  <w:rFonts w:ascii="Arial" w:hAnsi="Arial" w:cs="Arial"/>
                </w:rPr>
                <w:t>Procedure</w:t>
              </w:r>
            </w:ins>
          </w:p>
        </w:tc>
        <w:tc>
          <w:tcPr>
            <w:tcW w:w="7375" w:type="dxa"/>
            <w:tcPrChange w:id="845" w:author="Andrew Cornish" w:date="2019-10-23T15:09:00Z">
              <w:tcPr>
                <w:tcW w:w="4675" w:type="dxa"/>
              </w:tcPr>
            </w:tcPrChange>
          </w:tcPr>
          <w:p w14:paraId="0B8C3ECB" w14:textId="01AA5C31" w:rsidR="00871BCA" w:rsidRPr="00331736" w:rsidRDefault="00A01F91" w:rsidP="00142EAC">
            <w:pPr>
              <w:pStyle w:val="ListParagraph"/>
              <w:numPr>
                <w:ilvl w:val="0"/>
                <w:numId w:val="7"/>
              </w:numPr>
              <w:rPr>
                <w:ins w:id="846" w:author="Andrew Cornish" w:date="2019-10-23T14:59:00Z"/>
                <w:rFonts w:ascii="Arial" w:hAnsi="Arial" w:cs="Arial"/>
              </w:rPr>
            </w:pPr>
            <w:del w:id="847" w:author="Andrew Cornish" w:date="2019-10-23T15:11:00Z">
              <w:r w:rsidRPr="00331736" w:rsidDel="00E263D6">
                <w:rPr>
                  <w:rFonts w:ascii="Arial" w:hAnsi="Arial" w:cs="Arial"/>
                </w:rPr>
                <w:delText>The u</w:delText>
              </w:r>
            </w:del>
            <w:ins w:id="848" w:author="Andrew Cornish" w:date="2019-10-23T15:11:00Z">
              <w:r w:rsidR="00E263D6" w:rsidRPr="00331736">
                <w:rPr>
                  <w:rFonts w:ascii="Arial" w:hAnsi="Arial" w:cs="Arial"/>
                </w:rPr>
                <w:t>U</w:t>
              </w:r>
            </w:ins>
            <w:r w:rsidRPr="00331736">
              <w:rPr>
                <w:rFonts w:ascii="Arial" w:hAnsi="Arial" w:cs="Arial"/>
              </w:rPr>
              <w:t>ser can</w:t>
            </w:r>
            <w:r w:rsidR="00142EAC" w:rsidRPr="00331736">
              <w:rPr>
                <w:rFonts w:ascii="Arial" w:hAnsi="Arial" w:cs="Arial"/>
              </w:rPr>
              <w:t xml:space="preserve"> proceed to </w:t>
            </w:r>
            <w:del w:id="849" w:author="Andrew Cornish" w:date="2019-10-23T15:11:00Z">
              <w:r w:rsidR="00142EAC" w:rsidRPr="00331736" w:rsidDel="00E263D6">
                <w:rPr>
                  <w:rFonts w:ascii="Arial" w:hAnsi="Arial" w:cs="Arial"/>
                </w:rPr>
                <w:delText xml:space="preserve">the </w:delText>
              </w:r>
            </w:del>
            <w:r w:rsidR="00142EAC" w:rsidRPr="00331736">
              <w:rPr>
                <w:rFonts w:ascii="Arial" w:hAnsi="Arial" w:cs="Arial"/>
              </w:rPr>
              <w:t xml:space="preserve">account creation </w:t>
            </w:r>
            <w:del w:id="850" w:author="Andrew Cornish" w:date="2019-10-23T15:11:00Z">
              <w:r w:rsidR="00142EAC" w:rsidRPr="00331736" w:rsidDel="00E263D6">
                <w:rPr>
                  <w:rFonts w:ascii="Arial" w:hAnsi="Arial" w:cs="Arial"/>
                </w:rPr>
                <w:delText xml:space="preserve">screen </w:delText>
              </w:r>
            </w:del>
            <w:del w:id="851" w:author="Andrew Cornish" w:date="2019-10-23T14:55:00Z">
              <w:r w:rsidR="00142EAC" w:rsidRPr="00331736" w:rsidDel="005517FC">
                <w:rPr>
                  <w:rFonts w:ascii="Arial" w:hAnsi="Arial" w:cs="Arial"/>
                </w:rPr>
                <w:delText>a</w:delText>
              </w:r>
            </w:del>
            <w:ins w:id="852" w:author="Andrew Cornish" w:date="2019-10-23T15:11:00Z">
              <w:r w:rsidR="00E263D6" w:rsidRPr="00331736">
                <w:rPr>
                  <w:rFonts w:ascii="Arial" w:hAnsi="Arial" w:cs="Arial"/>
                </w:rPr>
                <w:t>from</w:t>
              </w:r>
            </w:ins>
            <w:del w:id="853" w:author="Andrew Cornish" w:date="2019-10-23T15:11:00Z">
              <w:r w:rsidR="00142EAC" w:rsidRPr="00331736" w:rsidDel="00E263D6">
                <w:rPr>
                  <w:rFonts w:ascii="Arial" w:hAnsi="Arial" w:cs="Arial"/>
                </w:rPr>
                <w:delText xml:space="preserve">vailable </w:delText>
              </w:r>
              <w:r w:rsidR="00FC58EA" w:rsidRPr="00331736" w:rsidDel="00E263D6">
                <w:rPr>
                  <w:rFonts w:ascii="Arial" w:hAnsi="Arial" w:cs="Arial"/>
                </w:rPr>
                <w:delText>from</w:delText>
              </w:r>
            </w:del>
            <w:r w:rsidR="00FC58EA" w:rsidRPr="00331736">
              <w:rPr>
                <w:rFonts w:ascii="Arial" w:hAnsi="Arial" w:cs="Arial"/>
              </w:rPr>
              <w:t xml:space="preserve"> </w:t>
            </w:r>
            <w:del w:id="854" w:author="Andrew Cornish" w:date="2019-10-23T15:04:00Z">
              <w:r w:rsidR="00FC58EA" w:rsidRPr="00331736" w:rsidDel="00BB3FB9">
                <w:rPr>
                  <w:rFonts w:ascii="Arial" w:hAnsi="Arial" w:cs="Arial"/>
                </w:rPr>
                <w:delText xml:space="preserve">welcome </w:delText>
              </w:r>
            </w:del>
            <w:ins w:id="855" w:author="Andrew Cornish" w:date="2019-10-23T15:04:00Z">
              <w:r w:rsidR="00BB3FB9" w:rsidRPr="00331736">
                <w:rPr>
                  <w:rFonts w:ascii="Arial" w:hAnsi="Arial" w:cs="Arial"/>
                </w:rPr>
                <w:t xml:space="preserve">home </w:t>
              </w:r>
            </w:ins>
            <w:r w:rsidR="00FC58EA" w:rsidRPr="00331736">
              <w:rPr>
                <w:rFonts w:ascii="Arial" w:hAnsi="Arial" w:cs="Arial"/>
              </w:rPr>
              <w:t>and log-in screens</w:t>
            </w:r>
          </w:p>
          <w:p w14:paraId="1102F3B7" w14:textId="4F6D1FD3" w:rsidR="00333B5D" w:rsidRPr="00331736" w:rsidRDefault="00A55513" w:rsidP="00142EAC">
            <w:pPr>
              <w:pStyle w:val="ListParagraph"/>
              <w:numPr>
                <w:ilvl w:val="0"/>
                <w:numId w:val="7"/>
              </w:numPr>
              <w:rPr>
                <w:rFonts w:ascii="Arial" w:hAnsi="Arial" w:cs="Arial"/>
              </w:rPr>
            </w:pPr>
            <w:ins w:id="856" w:author="Andrew Cornish" w:date="2019-10-23T15:11:00Z">
              <w:r w:rsidRPr="00331736">
                <w:rPr>
                  <w:rFonts w:ascii="Arial" w:hAnsi="Arial" w:cs="Arial"/>
                </w:rPr>
                <w:t xml:space="preserve">Account </w:t>
              </w:r>
            </w:ins>
            <w:ins w:id="857" w:author="Andrew Cornish" w:date="2019-10-23T14:59:00Z">
              <w:r w:rsidR="00333B5D" w:rsidRPr="00331736">
                <w:rPr>
                  <w:rFonts w:ascii="Arial" w:hAnsi="Arial" w:cs="Arial"/>
                </w:rPr>
                <w:t xml:space="preserve">screen </w:t>
              </w:r>
              <w:r w:rsidR="006A5585" w:rsidRPr="00331736">
                <w:rPr>
                  <w:rFonts w:ascii="Arial" w:hAnsi="Arial" w:cs="Arial"/>
                </w:rPr>
                <w:t xml:space="preserve">will provide a notification that PII </w:t>
              </w:r>
              <w:r w:rsidR="007D2745" w:rsidRPr="00331736">
                <w:rPr>
                  <w:rFonts w:ascii="Arial" w:hAnsi="Arial" w:cs="Arial"/>
                </w:rPr>
                <w:t xml:space="preserve">should </w:t>
              </w:r>
            </w:ins>
            <w:ins w:id="858" w:author="Andrew Cornish" w:date="2019-10-23T15:11:00Z">
              <w:r w:rsidRPr="00331736">
                <w:rPr>
                  <w:rFonts w:ascii="Arial" w:hAnsi="Arial" w:cs="Arial"/>
                </w:rPr>
                <w:t xml:space="preserve">not </w:t>
              </w:r>
            </w:ins>
            <w:ins w:id="859" w:author="Andrew Cornish" w:date="2019-10-23T14:59:00Z">
              <w:r w:rsidR="007D2745" w:rsidRPr="00331736">
                <w:rPr>
                  <w:rFonts w:ascii="Arial" w:hAnsi="Arial" w:cs="Arial"/>
                </w:rPr>
                <w:t>be entered in any field</w:t>
              </w:r>
            </w:ins>
          </w:p>
          <w:p w14:paraId="38D195A0" w14:textId="083013C6" w:rsidR="00FC58EA" w:rsidRPr="00331736" w:rsidRDefault="00A55513" w:rsidP="00142EAC">
            <w:pPr>
              <w:pStyle w:val="ListParagraph"/>
              <w:numPr>
                <w:ilvl w:val="0"/>
                <w:numId w:val="7"/>
              </w:numPr>
              <w:rPr>
                <w:ins w:id="860" w:author="Andrew Cornish" w:date="2019-10-23T15:07:00Z"/>
                <w:rFonts w:ascii="Arial" w:hAnsi="Arial" w:cs="Arial"/>
              </w:rPr>
            </w:pPr>
            <w:ins w:id="861" w:author="Andrew Cornish" w:date="2019-10-23T15:12:00Z">
              <w:r w:rsidRPr="00331736">
                <w:rPr>
                  <w:rFonts w:ascii="Arial" w:hAnsi="Arial" w:cs="Arial"/>
                </w:rPr>
                <w:t>Fields will be present</w:t>
              </w:r>
            </w:ins>
            <w:del w:id="862" w:author="Andrew Cornish" w:date="2019-10-23T15:12:00Z">
              <w:r w:rsidR="00FC58EA" w:rsidRPr="00331736" w:rsidDel="00A55513">
                <w:rPr>
                  <w:rFonts w:ascii="Arial" w:hAnsi="Arial" w:cs="Arial"/>
                </w:rPr>
                <w:delText xml:space="preserve">User will be </w:delText>
              </w:r>
            </w:del>
            <w:ins w:id="863" w:author="Andrew Cornish" w:date="2019-10-23T14:59:00Z">
              <w:r w:rsidR="007D2745" w:rsidRPr="00331736">
                <w:rPr>
                  <w:rFonts w:ascii="Arial" w:hAnsi="Arial" w:cs="Arial"/>
                </w:rPr>
                <w:t xml:space="preserve"> to enter a unique username and </w:t>
              </w:r>
            </w:ins>
            <w:del w:id="864" w:author="Andrew Cornish" w:date="2019-10-23T15:00:00Z">
              <w:r w:rsidR="00FC58EA" w:rsidRPr="00331736" w:rsidDel="004821C1">
                <w:rPr>
                  <w:rFonts w:ascii="Arial" w:hAnsi="Arial" w:cs="Arial"/>
                </w:rPr>
                <w:delText xml:space="preserve">required to enter </w:delText>
              </w:r>
              <w:r w:rsidR="0063783F" w:rsidRPr="00331736" w:rsidDel="004821C1">
                <w:rPr>
                  <w:rFonts w:ascii="Arial" w:hAnsi="Arial" w:cs="Arial"/>
                </w:rPr>
                <w:delText>a</w:delText>
              </w:r>
              <w:r w:rsidR="00692E58" w:rsidRPr="00331736" w:rsidDel="004821C1">
                <w:rPr>
                  <w:rFonts w:ascii="Arial" w:hAnsi="Arial" w:cs="Arial"/>
                </w:rPr>
                <w:delText xml:space="preserve"> unique</w:delText>
              </w:r>
              <w:r w:rsidR="0063783F" w:rsidRPr="00331736" w:rsidDel="004821C1">
                <w:rPr>
                  <w:rFonts w:ascii="Arial" w:hAnsi="Arial" w:cs="Arial"/>
                </w:rPr>
                <w:delText xml:space="preserve"> name </w:delText>
              </w:r>
              <w:r w:rsidR="00CE102E" w:rsidRPr="00331736" w:rsidDel="004821C1">
                <w:rPr>
                  <w:rFonts w:ascii="Arial" w:hAnsi="Arial" w:cs="Arial"/>
                </w:rPr>
                <w:delText xml:space="preserve">and </w:delText>
              </w:r>
            </w:del>
            <w:r w:rsidR="00CE102E" w:rsidRPr="00331736">
              <w:rPr>
                <w:rFonts w:ascii="Arial" w:hAnsi="Arial" w:cs="Arial"/>
              </w:rPr>
              <w:t>passwor</w:t>
            </w:r>
            <w:ins w:id="865" w:author="Andrew Cornish" w:date="2019-10-23T15:00:00Z">
              <w:r w:rsidR="003C5E1C" w:rsidRPr="00331736">
                <w:rPr>
                  <w:rFonts w:ascii="Arial" w:hAnsi="Arial" w:cs="Arial"/>
                </w:rPr>
                <w:t>d.</w:t>
              </w:r>
            </w:ins>
            <w:del w:id="866" w:author="Andrew Cornish" w:date="2019-10-23T15:00:00Z">
              <w:r w:rsidR="00CE102E" w:rsidRPr="00331736" w:rsidDel="003C5E1C">
                <w:rPr>
                  <w:rFonts w:ascii="Arial" w:hAnsi="Arial" w:cs="Arial"/>
                </w:rPr>
                <w:delText>d</w:delText>
              </w:r>
              <w:r w:rsidR="00CE102E" w:rsidRPr="00331736" w:rsidDel="004821C1">
                <w:rPr>
                  <w:rFonts w:ascii="Arial" w:hAnsi="Arial" w:cs="Arial"/>
                </w:rPr>
                <w:delText xml:space="preserve">. </w:delText>
              </w:r>
            </w:del>
          </w:p>
          <w:p w14:paraId="4137718F" w14:textId="5C62A9F1" w:rsidR="00670794" w:rsidRPr="00331736" w:rsidRDefault="00670794" w:rsidP="00670794">
            <w:pPr>
              <w:pStyle w:val="ListParagraph"/>
              <w:numPr>
                <w:ilvl w:val="0"/>
                <w:numId w:val="7"/>
              </w:numPr>
              <w:rPr>
                <w:ins w:id="867" w:author="Andrew Cornish" w:date="2019-10-23T15:07:00Z"/>
                <w:rFonts w:ascii="Arial" w:hAnsi="Arial" w:cs="Arial"/>
              </w:rPr>
            </w:pPr>
            <w:ins w:id="868" w:author="Andrew Cornish" w:date="2019-10-23T15:07:00Z">
              <w:r w:rsidRPr="00331736">
                <w:rPr>
                  <w:rFonts w:ascii="Arial" w:hAnsi="Arial" w:cs="Arial"/>
                </w:rPr>
                <w:t>Rejection of username and/or password will result in notification that username is taken, or password does not meet requirements</w:t>
              </w:r>
            </w:ins>
          </w:p>
          <w:p w14:paraId="08BFCD66" w14:textId="6547D786" w:rsidR="00670794" w:rsidRPr="00331736" w:rsidDel="00670794" w:rsidRDefault="00670794" w:rsidP="00142EAC">
            <w:pPr>
              <w:pStyle w:val="ListParagraph"/>
              <w:numPr>
                <w:ilvl w:val="0"/>
                <w:numId w:val="7"/>
              </w:numPr>
              <w:rPr>
                <w:del w:id="869" w:author="Andrew Cornish" w:date="2019-10-23T15:07:00Z"/>
                <w:rFonts w:ascii="Arial" w:hAnsi="Arial" w:cs="Arial"/>
              </w:rPr>
            </w:pPr>
          </w:p>
          <w:p w14:paraId="43454EFB" w14:textId="1E7B7719" w:rsidR="00E966C9" w:rsidRPr="00331736" w:rsidRDefault="00DC7C20">
            <w:pPr>
              <w:pStyle w:val="ListParagraph"/>
              <w:numPr>
                <w:ilvl w:val="0"/>
                <w:numId w:val="7"/>
              </w:numPr>
              <w:rPr>
                <w:rFonts w:ascii="Arial" w:hAnsi="Arial" w:cs="Arial"/>
                <w:rPrChange w:id="870" w:author="Cornish, Andrew M" w:date="2019-10-24T09:58:00Z">
                  <w:rPr/>
                </w:rPrChange>
              </w:rPr>
              <w:pPrChange w:id="871" w:author="Andrew Cornish" w:date="2019-10-23T15:08:00Z">
                <w:pPr/>
              </w:pPrChange>
            </w:pPr>
            <w:ins w:id="872" w:author="Andrew Cornish" w:date="2019-10-23T15:12:00Z">
              <w:r w:rsidRPr="00331736">
                <w:rPr>
                  <w:rFonts w:ascii="Arial" w:hAnsi="Arial" w:cs="Arial"/>
                </w:rPr>
                <w:t xml:space="preserve">User </w:t>
              </w:r>
            </w:ins>
            <w:ins w:id="873" w:author="Andrew Cornish" w:date="2019-10-23T15:00:00Z">
              <w:r w:rsidR="00202081" w:rsidRPr="00331736">
                <w:rPr>
                  <w:rFonts w:ascii="Arial" w:hAnsi="Arial" w:cs="Arial"/>
                </w:rPr>
                <w:t>will be re</w:t>
              </w:r>
            </w:ins>
            <w:ins w:id="874" w:author="Andrew Cornish" w:date="2019-10-23T15:01:00Z">
              <w:r w:rsidR="00202081" w:rsidRPr="00331736">
                <w:rPr>
                  <w:rFonts w:ascii="Arial" w:hAnsi="Arial" w:cs="Arial"/>
                </w:rPr>
                <w:t xml:space="preserve">turned to log-in screen or </w:t>
              </w:r>
              <w:r w:rsidR="003B7B38" w:rsidRPr="00331736">
                <w:rPr>
                  <w:rFonts w:ascii="Arial" w:hAnsi="Arial" w:cs="Arial"/>
                </w:rPr>
                <w:t>proceed directly to tutorial section</w:t>
              </w:r>
            </w:ins>
            <w:ins w:id="875" w:author="Andrew Cornish" w:date="2019-10-23T15:05:00Z">
              <w:r w:rsidR="00642E30" w:rsidRPr="00331736">
                <w:rPr>
                  <w:rFonts w:ascii="Arial" w:hAnsi="Arial" w:cs="Arial"/>
                </w:rPr>
                <w:t xml:space="preserve"> if information is accepted</w:t>
              </w:r>
            </w:ins>
            <w:del w:id="876" w:author="Andrew Cornish" w:date="2019-10-23T14:58:00Z">
              <w:r w:rsidR="00BB645E" w:rsidRPr="00331736" w:rsidDel="001953A1">
                <w:rPr>
                  <w:rFonts w:ascii="Arial" w:hAnsi="Arial" w:cs="Arial"/>
                  <w:rPrChange w:id="877" w:author="Cornish, Andrew M" w:date="2019-10-24T09:58:00Z">
                    <w:rPr/>
                  </w:rPrChange>
                </w:rPr>
                <w:delText>Password</w:delText>
              </w:r>
              <w:r w:rsidR="00276FE2" w:rsidRPr="00331736" w:rsidDel="001953A1">
                <w:rPr>
                  <w:rFonts w:ascii="Arial" w:hAnsi="Arial" w:cs="Arial"/>
                  <w:rPrChange w:id="878" w:author="Cornish, Andrew M" w:date="2019-10-24T09:58:00Z">
                    <w:rPr/>
                  </w:rPrChange>
                </w:rPr>
                <w:delText xml:space="preserve"> requirements </w:delText>
              </w:r>
              <w:r w:rsidR="00DD1413" w:rsidRPr="00331736" w:rsidDel="001953A1">
                <w:rPr>
                  <w:rFonts w:ascii="Arial" w:hAnsi="Arial" w:cs="Arial"/>
                  <w:rPrChange w:id="879" w:author="Cornish, Andrew M" w:date="2019-10-24T09:58:00Z">
                    <w:rPr/>
                  </w:rPrChange>
                </w:rPr>
                <w:delText>will be enforced</w:delText>
              </w:r>
            </w:del>
          </w:p>
        </w:tc>
      </w:tr>
      <w:tr w:rsidR="00142EAC" w:rsidRPr="00331736" w:rsidDel="00A75ED1" w14:paraId="233CBAF1" w14:textId="01E441E1" w:rsidTr="00C52357">
        <w:tblPrEx>
          <w:tblPrExChange w:id="880" w:author="Andrew Cornish" w:date="2019-10-23T15:09:00Z">
            <w:tblPrEx>
              <w:tblCellMar>
                <w:left w:w="108" w:type="dxa"/>
                <w:right w:w="108" w:type="dxa"/>
              </w:tblCellMar>
            </w:tblPrEx>
          </w:tblPrExChange>
        </w:tblPrEx>
        <w:trPr>
          <w:del w:id="881" w:author="Andrew Cornish" w:date="2019-10-23T15:02:00Z"/>
        </w:trPr>
        <w:tc>
          <w:tcPr>
            <w:tcW w:w="1255" w:type="dxa"/>
            <w:tcPrChange w:id="882" w:author="Andrew Cornish" w:date="2019-10-23T15:09:00Z">
              <w:tcPr>
                <w:tcW w:w="1975" w:type="dxa"/>
                <w:gridSpan w:val="2"/>
              </w:tcPr>
            </w:tcPrChange>
          </w:tcPr>
          <w:p w14:paraId="460CCD3E" w14:textId="0BC88629" w:rsidR="00142EAC" w:rsidRPr="00331736" w:rsidDel="00A75ED1" w:rsidRDefault="00142EAC" w:rsidP="00962596">
            <w:pPr>
              <w:rPr>
                <w:del w:id="883" w:author="Andrew Cornish" w:date="2019-10-23T15:02:00Z"/>
                <w:rFonts w:ascii="Arial" w:hAnsi="Arial" w:cs="Arial"/>
              </w:rPr>
            </w:pPr>
          </w:p>
        </w:tc>
        <w:tc>
          <w:tcPr>
            <w:tcW w:w="7375" w:type="dxa"/>
            <w:tcPrChange w:id="884" w:author="Andrew Cornish" w:date="2019-10-23T15:09:00Z">
              <w:tcPr>
                <w:tcW w:w="6655" w:type="dxa"/>
                <w:gridSpan w:val="2"/>
              </w:tcPr>
            </w:tcPrChange>
          </w:tcPr>
          <w:p w14:paraId="742AA65A" w14:textId="26CF8313" w:rsidR="00142EAC" w:rsidRPr="00331736" w:rsidDel="00A75ED1" w:rsidRDefault="00142EAC" w:rsidP="00655B91">
            <w:pPr>
              <w:rPr>
                <w:del w:id="885" w:author="Andrew Cornish" w:date="2019-10-23T15:02:00Z"/>
                <w:rFonts w:ascii="Arial" w:hAnsi="Arial" w:cs="Arial"/>
              </w:rPr>
            </w:pPr>
          </w:p>
        </w:tc>
      </w:tr>
    </w:tbl>
    <w:p w14:paraId="32696117" w14:textId="065E64DB" w:rsidR="00E859F6" w:rsidRPr="00331736" w:rsidRDefault="00E859F6" w:rsidP="00962596">
      <w:pPr>
        <w:ind w:left="720"/>
        <w:rPr>
          <w:ins w:id="886" w:author="Andrew Cornish" w:date="2019-10-23T16:04:00Z"/>
          <w:rFonts w:ascii="Arial" w:hAnsi="Arial" w:cs="Arial"/>
        </w:rPr>
      </w:pPr>
    </w:p>
    <w:p w14:paraId="1F1F573B" w14:textId="33EE44EC" w:rsidR="00B841FD" w:rsidRPr="00331736" w:rsidRDefault="00B841FD" w:rsidP="00B841FD">
      <w:pPr>
        <w:ind w:left="720"/>
        <w:rPr>
          <w:ins w:id="887" w:author="Andrew Cornish" w:date="2019-10-23T16:04:00Z"/>
          <w:rFonts w:ascii="Arial" w:hAnsi="Arial" w:cs="Arial"/>
          <w:b/>
          <w:bCs/>
          <w:rPrChange w:id="888" w:author="Cornish, Andrew M" w:date="2019-10-24T09:58:00Z">
            <w:rPr>
              <w:ins w:id="889" w:author="Andrew Cornish" w:date="2019-10-23T16:04:00Z"/>
              <w:rFonts w:ascii="Arial" w:hAnsi="Arial" w:cs="Arial"/>
            </w:rPr>
          </w:rPrChange>
        </w:rPr>
      </w:pPr>
      <w:ins w:id="890" w:author="Andrew Cornish" w:date="2019-10-23T16:04:00Z">
        <w:r w:rsidRPr="00331736">
          <w:rPr>
            <w:rFonts w:ascii="Arial" w:hAnsi="Arial" w:cs="Arial"/>
            <w:b/>
            <w:bCs/>
            <w:rPrChange w:id="891" w:author="Cornish, Andrew M" w:date="2019-10-24T09:58:00Z">
              <w:rPr>
                <w:rFonts w:ascii="Arial" w:hAnsi="Arial" w:cs="Arial"/>
              </w:rPr>
            </w:rPrChange>
          </w:rPr>
          <w:t>3.2.</w:t>
        </w:r>
      </w:ins>
      <w:ins w:id="892" w:author="Andrew Cornish" w:date="2019-10-23T16:11:00Z">
        <w:r w:rsidR="0058478A" w:rsidRPr="00331736">
          <w:rPr>
            <w:rFonts w:ascii="Arial" w:hAnsi="Arial" w:cs="Arial"/>
            <w:b/>
            <w:bCs/>
            <w:rPrChange w:id="893" w:author="Cornish, Andrew M" w:date="2019-10-24T09:58:00Z">
              <w:rPr>
                <w:rFonts w:ascii="Arial" w:hAnsi="Arial" w:cs="Arial"/>
              </w:rPr>
            </w:rPrChange>
          </w:rPr>
          <w:t>2</w:t>
        </w:r>
      </w:ins>
      <w:ins w:id="894" w:author="Andrew Cornish" w:date="2019-10-23T16:04:00Z">
        <w:r w:rsidRPr="00331736">
          <w:rPr>
            <w:rFonts w:ascii="Arial" w:hAnsi="Arial" w:cs="Arial"/>
            <w:b/>
            <w:bCs/>
            <w:rPrChange w:id="895" w:author="Cornish, Andrew M" w:date="2019-10-24T09:58:00Z">
              <w:rPr>
                <w:rFonts w:ascii="Arial" w:hAnsi="Arial" w:cs="Arial"/>
              </w:rPr>
            </w:rPrChange>
          </w:rPr>
          <w:t xml:space="preserve"> User account removal</w:t>
        </w:r>
      </w:ins>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1255"/>
        <w:gridCol w:w="7375"/>
      </w:tblGrid>
      <w:tr w:rsidR="00B841FD" w:rsidRPr="00331736" w14:paraId="25F94A2A" w14:textId="77777777" w:rsidTr="00FE14CD">
        <w:trPr>
          <w:ins w:id="896" w:author="Andrew Cornish" w:date="2019-10-23T16:04:00Z"/>
        </w:trPr>
        <w:tc>
          <w:tcPr>
            <w:tcW w:w="1255" w:type="dxa"/>
          </w:tcPr>
          <w:p w14:paraId="10622B28" w14:textId="77777777" w:rsidR="00B841FD" w:rsidRPr="00331736" w:rsidRDefault="00B841FD" w:rsidP="00FE14CD">
            <w:pPr>
              <w:rPr>
                <w:ins w:id="897" w:author="Andrew Cornish" w:date="2019-10-23T16:04:00Z"/>
                <w:rFonts w:ascii="Arial" w:hAnsi="Arial" w:cs="Arial"/>
              </w:rPr>
            </w:pPr>
            <w:ins w:id="898" w:author="Andrew Cornish" w:date="2019-10-23T16:04:00Z">
              <w:r w:rsidRPr="00331736">
                <w:rPr>
                  <w:rFonts w:ascii="Arial" w:hAnsi="Arial" w:cs="Arial"/>
                </w:rPr>
                <w:t>ID</w:t>
              </w:r>
            </w:ins>
          </w:p>
        </w:tc>
        <w:tc>
          <w:tcPr>
            <w:tcW w:w="7375" w:type="dxa"/>
          </w:tcPr>
          <w:p w14:paraId="211E6444" w14:textId="68E9D102" w:rsidR="00B841FD" w:rsidRPr="00331736" w:rsidRDefault="00B841FD" w:rsidP="00FE14CD">
            <w:pPr>
              <w:rPr>
                <w:ins w:id="899" w:author="Andrew Cornish" w:date="2019-10-23T16:04:00Z"/>
                <w:rFonts w:ascii="Arial" w:hAnsi="Arial" w:cs="Arial"/>
              </w:rPr>
            </w:pPr>
            <w:ins w:id="900" w:author="Andrew Cornish" w:date="2019-10-23T16:04:00Z">
              <w:r w:rsidRPr="00331736">
                <w:rPr>
                  <w:rFonts w:ascii="Arial" w:hAnsi="Arial" w:cs="Arial"/>
                </w:rPr>
                <w:t>UA2</w:t>
              </w:r>
            </w:ins>
          </w:p>
        </w:tc>
      </w:tr>
      <w:tr w:rsidR="00B841FD" w:rsidRPr="00331736" w14:paraId="55647529" w14:textId="77777777" w:rsidTr="00FE14CD">
        <w:trPr>
          <w:ins w:id="901" w:author="Andrew Cornish" w:date="2019-10-23T16:04:00Z"/>
        </w:trPr>
        <w:tc>
          <w:tcPr>
            <w:tcW w:w="1255" w:type="dxa"/>
          </w:tcPr>
          <w:p w14:paraId="679EEF58" w14:textId="77777777" w:rsidR="00B841FD" w:rsidRPr="00331736" w:rsidRDefault="00B841FD" w:rsidP="00FE14CD">
            <w:pPr>
              <w:rPr>
                <w:ins w:id="902" w:author="Andrew Cornish" w:date="2019-10-23T16:04:00Z"/>
                <w:rFonts w:ascii="Arial" w:hAnsi="Arial" w:cs="Arial"/>
              </w:rPr>
            </w:pPr>
            <w:ins w:id="903" w:author="Andrew Cornish" w:date="2019-10-23T16:04:00Z">
              <w:r w:rsidRPr="00331736">
                <w:rPr>
                  <w:rFonts w:ascii="Arial" w:hAnsi="Arial" w:cs="Arial"/>
                </w:rPr>
                <w:t>Actor</w:t>
              </w:r>
            </w:ins>
          </w:p>
        </w:tc>
        <w:tc>
          <w:tcPr>
            <w:tcW w:w="7375" w:type="dxa"/>
          </w:tcPr>
          <w:p w14:paraId="5750E4C0" w14:textId="77777777" w:rsidR="00B841FD" w:rsidRPr="00331736" w:rsidRDefault="00B841FD" w:rsidP="00FE14CD">
            <w:pPr>
              <w:rPr>
                <w:ins w:id="904" w:author="Andrew Cornish" w:date="2019-10-23T16:04:00Z"/>
                <w:rFonts w:ascii="Arial" w:hAnsi="Arial" w:cs="Arial"/>
              </w:rPr>
            </w:pPr>
            <w:ins w:id="905" w:author="Andrew Cornish" w:date="2019-10-23T16:04:00Z">
              <w:r w:rsidRPr="00331736">
                <w:rPr>
                  <w:rFonts w:ascii="Arial" w:hAnsi="Arial" w:cs="Arial"/>
                </w:rPr>
                <w:t>User</w:t>
              </w:r>
            </w:ins>
          </w:p>
        </w:tc>
      </w:tr>
      <w:tr w:rsidR="00817251" w:rsidRPr="00331736" w14:paraId="2D0E77A9" w14:textId="77777777" w:rsidTr="00FE14CD">
        <w:trPr>
          <w:ins w:id="906" w:author="Cornish, Andrew M" w:date="2019-10-24T06:18:00Z"/>
        </w:trPr>
        <w:tc>
          <w:tcPr>
            <w:tcW w:w="1255" w:type="dxa"/>
          </w:tcPr>
          <w:p w14:paraId="051EF4AF" w14:textId="1F115953" w:rsidR="00817251" w:rsidRPr="00331736" w:rsidRDefault="00817251" w:rsidP="00FE14CD">
            <w:pPr>
              <w:rPr>
                <w:ins w:id="907" w:author="Cornish, Andrew M" w:date="2019-10-24T06:18:00Z"/>
                <w:rFonts w:ascii="Arial" w:hAnsi="Arial" w:cs="Arial"/>
              </w:rPr>
            </w:pPr>
            <w:ins w:id="908" w:author="Cornish, Andrew M" w:date="2019-10-24T06:18:00Z">
              <w:r w:rsidRPr="00331736">
                <w:rPr>
                  <w:rFonts w:ascii="Arial" w:hAnsi="Arial" w:cs="Arial"/>
                </w:rPr>
                <w:t>Priority</w:t>
              </w:r>
            </w:ins>
          </w:p>
        </w:tc>
        <w:tc>
          <w:tcPr>
            <w:tcW w:w="7375" w:type="dxa"/>
          </w:tcPr>
          <w:p w14:paraId="0F9D9FF7" w14:textId="3414CC93" w:rsidR="00817251" w:rsidRPr="00331736" w:rsidRDefault="00817251" w:rsidP="00FE14CD">
            <w:pPr>
              <w:rPr>
                <w:ins w:id="909" w:author="Cornish, Andrew M" w:date="2019-10-24T06:18:00Z"/>
                <w:rFonts w:ascii="Arial" w:hAnsi="Arial" w:cs="Arial"/>
              </w:rPr>
            </w:pPr>
            <w:ins w:id="910" w:author="Cornish, Andrew M" w:date="2019-10-24T06:18:00Z">
              <w:r w:rsidRPr="00331736">
                <w:rPr>
                  <w:rFonts w:ascii="Arial" w:hAnsi="Arial" w:cs="Arial"/>
                </w:rPr>
                <w:t>Low</w:t>
              </w:r>
            </w:ins>
          </w:p>
        </w:tc>
      </w:tr>
      <w:tr w:rsidR="00B841FD" w:rsidRPr="00331736" w14:paraId="1A2909CF" w14:textId="77777777" w:rsidTr="00FE14CD">
        <w:trPr>
          <w:ins w:id="911" w:author="Andrew Cornish" w:date="2019-10-23T16:04:00Z"/>
        </w:trPr>
        <w:tc>
          <w:tcPr>
            <w:tcW w:w="1255" w:type="dxa"/>
          </w:tcPr>
          <w:p w14:paraId="09EF96D1" w14:textId="77777777" w:rsidR="00B841FD" w:rsidRPr="00331736" w:rsidRDefault="00B841FD" w:rsidP="00FE14CD">
            <w:pPr>
              <w:rPr>
                <w:ins w:id="912" w:author="Andrew Cornish" w:date="2019-10-23T16:04:00Z"/>
                <w:rFonts w:ascii="Arial" w:hAnsi="Arial" w:cs="Arial"/>
              </w:rPr>
            </w:pPr>
            <w:ins w:id="913" w:author="Andrew Cornish" w:date="2019-10-23T16:04:00Z">
              <w:r w:rsidRPr="00331736">
                <w:rPr>
                  <w:rFonts w:ascii="Arial" w:hAnsi="Arial" w:cs="Arial"/>
                </w:rPr>
                <w:t>Necessity</w:t>
              </w:r>
            </w:ins>
          </w:p>
        </w:tc>
        <w:tc>
          <w:tcPr>
            <w:tcW w:w="7375" w:type="dxa"/>
          </w:tcPr>
          <w:p w14:paraId="47797923" w14:textId="77777777" w:rsidR="00B841FD" w:rsidRPr="00331736" w:rsidRDefault="00B841FD" w:rsidP="00FE14CD">
            <w:pPr>
              <w:rPr>
                <w:ins w:id="914" w:author="Andrew Cornish" w:date="2019-10-23T16:04:00Z"/>
                <w:rFonts w:ascii="Arial" w:hAnsi="Arial" w:cs="Arial"/>
              </w:rPr>
            </w:pPr>
            <w:ins w:id="915" w:author="Andrew Cornish" w:date="2019-10-23T16:04:00Z">
              <w:r w:rsidRPr="00331736">
                <w:rPr>
                  <w:rFonts w:ascii="Arial" w:hAnsi="Arial" w:cs="Arial"/>
                </w:rPr>
                <w:t>Optional</w:t>
              </w:r>
            </w:ins>
          </w:p>
        </w:tc>
      </w:tr>
      <w:tr w:rsidR="00B841FD" w:rsidRPr="00331736" w14:paraId="1AB3C53D" w14:textId="77777777" w:rsidTr="00FE14CD">
        <w:trPr>
          <w:ins w:id="916" w:author="Andrew Cornish" w:date="2019-10-23T16:04:00Z"/>
        </w:trPr>
        <w:tc>
          <w:tcPr>
            <w:tcW w:w="1255" w:type="dxa"/>
          </w:tcPr>
          <w:p w14:paraId="336A18BA" w14:textId="77777777" w:rsidR="00B841FD" w:rsidRPr="00331736" w:rsidRDefault="00B841FD" w:rsidP="00FE14CD">
            <w:pPr>
              <w:rPr>
                <w:ins w:id="917" w:author="Andrew Cornish" w:date="2019-10-23T16:04:00Z"/>
                <w:rFonts w:ascii="Arial" w:hAnsi="Arial" w:cs="Arial"/>
              </w:rPr>
            </w:pPr>
            <w:ins w:id="918" w:author="Andrew Cornish" w:date="2019-10-23T16:04:00Z">
              <w:r w:rsidRPr="00331736">
                <w:rPr>
                  <w:rFonts w:ascii="Arial" w:hAnsi="Arial" w:cs="Arial"/>
                </w:rPr>
                <w:t>Pre-Reqs</w:t>
              </w:r>
            </w:ins>
          </w:p>
        </w:tc>
        <w:tc>
          <w:tcPr>
            <w:tcW w:w="7375" w:type="dxa"/>
          </w:tcPr>
          <w:p w14:paraId="084358D6" w14:textId="272422CD" w:rsidR="00B841FD" w:rsidRPr="00331736" w:rsidRDefault="00163A61" w:rsidP="00FE14CD">
            <w:pPr>
              <w:rPr>
                <w:ins w:id="919" w:author="Andrew Cornish" w:date="2019-10-23T16:04:00Z"/>
                <w:rFonts w:ascii="Arial" w:hAnsi="Arial" w:cs="Arial"/>
              </w:rPr>
            </w:pPr>
            <w:ins w:id="920" w:author="Andrew Cornish" w:date="2019-10-23T16:07:00Z">
              <w:r w:rsidRPr="00331736">
                <w:rPr>
                  <w:rFonts w:ascii="Arial" w:hAnsi="Arial" w:cs="Arial"/>
                </w:rPr>
                <w:t>User</w:t>
              </w:r>
            </w:ins>
            <w:ins w:id="921" w:author="Cornish, Andrew M" w:date="2019-10-24T07:24:00Z">
              <w:r w:rsidR="00EE1473" w:rsidRPr="00331736">
                <w:rPr>
                  <w:rFonts w:ascii="Arial" w:hAnsi="Arial" w:cs="Arial"/>
                </w:rPr>
                <w:t xml:space="preserve"> has account and</w:t>
              </w:r>
            </w:ins>
            <w:ins w:id="922" w:author="Andrew Cornish" w:date="2019-10-23T16:07:00Z">
              <w:r w:rsidRPr="00331736">
                <w:rPr>
                  <w:rFonts w:ascii="Arial" w:hAnsi="Arial" w:cs="Arial"/>
                </w:rPr>
                <w:t xml:space="preserve"> is logged in</w:t>
              </w:r>
            </w:ins>
          </w:p>
        </w:tc>
      </w:tr>
      <w:tr w:rsidR="00B841FD" w:rsidRPr="00331736" w14:paraId="3D913364" w14:textId="77777777" w:rsidTr="00FE14CD">
        <w:trPr>
          <w:ins w:id="923" w:author="Andrew Cornish" w:date="2019-10-23T16:04:00Z"/>
        </w:trPr>
        <w:tc>
          <w:tcPr>
            <w:tcW w:w="1255" w:type="dxa"/>
          </w:tcPr>
          <w:p w14:paraId="7DA2712D" w14:textId="77777777" w:rsidR="00B841FD" w:rsidRPr="00331736" w:rsidRDefault="00B841FD" w:rsidP="00FE14CD">
            <w:pPr>
              <w:rPr>
                <w:ins w:id="924" w:author="Andrew Cornish" w:date="2019-10-23T16:04:00Z"/>
                <w:rFonts w:ascii="Arial" w:hAnsi="Arial" w:cs="Arial"/>
              </w:rPr>
            </w:pPr>
            <w:ins w:id="925" w:author="Andrew Cornish" w:date="2019-10-23T16:04:00Z">
              <w:r w:rsidRPr="00331736">
                <w:rPr>
                  <w:rFonts w:ascii="Arial" w:hAnsi="Arial" w:cs="Arial"/>
                </w:rPr>
                <w:t>Results</w:t>
              </w:r>
            </w:ins>
          </w:p>
        </w:tc>
        <w:tc>
          <w:tcPr>
            <w:tcW w:w="7375" w:type="dxa"/>
          </w:tcPr>
          <w:p w14:paraId="5BDCB824" w14:textId="668F03B0" w:rsidR="00B841FD" w:rsidRPr="00331736" w:rsidRDefault="00B841FD" w:rsidP="00FE14CD">
            <w:pPr>
              <w:rPr>
                <w:ins w:id="926" w:author="Andrew Cornish" w:date="2019-10-23T16:04:00Z"/>
                <w:rFonts w:ascii="Arial" w:hAnsi="Arial" w:cs="Arial"/>
              </w:rPr>
            </w:pPr>
            <w:ins w:id="927" w:author="Andrew Cornish" w:date="2019-10-23T16:04:00Z">
              <w:r w:rsidRPr="00331736">
                <w:rPr>
                  <w:rFonts w:ascii="Arial" w:hAnsi="Arial" w:cs="Arial"/>
                </w:rPr>
                <w:t xml:space="preserve">User account </w:t>
              </w:r>
            </w:ins>
            <w:ins w:id="928" w:author="Andrew Cornish" w:date="2019-10-23T16:05:00Z">
              <w:r w:rsidRPr="00331736">
                <w:rPr>
                  <w:rFonts w:ascii="Arial" w:hAnsi="Arial" w:cs="Arial"/>
                </w:rPr>
                <w:t>deletion</w:t>
              </w:r>
            </w:ins>
          </w:p>
        </w:tc>
      </w:tr>
      <w:tr w:rsidR="00B841FD" w:rsidRPr="00331736" w14:paraId="30B40234" w14:textId="77777777" w:rsidTr="00FE14CD">
        <w:trPr>
          <w:ins w:id="929" w:author="Andrew Cornish" w:date="2019-10-23T16:04:00Z"/>
        </w:trPr>
        <w:tc>
          <w:tcPr>
            <w:tcW w:w="1255" w:type="dxa"/>
          </w:tcPr>
          <w:p w14:paraId="066D55E7" w14:textId="69A30241" w:rsidR="00B841FD" w:rsidRPr="00331736" w:rsidRDefault="00EE0249" w:rsidP="00FE14CD">
            <w:pPr>
              <w:rPr>
                <w:ins w:id="930" w:author="Andrew Cornish" w:date="2019-10-23T16:04:00Z"/>
                <w:rFonts w:ascii="Arial" w:hAnsi="Arial" w:cs="Arial"/>
              </w:rPr>
            </w:pPr>
            <w:ins w:id="931" w:author="Cornish, Andrew M" w:date="2019-10-24T09:43:00Z">
              <w:r w:rsidRPr="00331736">
                <w:rPr>
                  <w:rFonts w:ascii="Arial" w:hAnsi="Arial" w:cs="Arial"/>
                </w:rPr>
                <w:t>Procedure</w:t>
              </w:r>
            </w:ins>
          </w:p>
        </w:tc>
        <w:tc>
          <w:tcPr>
            <w:tcW w:w="7375" w:type="dxa"/>
          </w:tcPr>
          <w:p w14:paraId="2B8538D7" w14:textId="4150E780" w:rsidR="00B841FD" w:rsidRPr="00331736" w:rsidRDefault="00163A61" w:rsidP="00B841FD">
            <w:pPr>
              <w:pStyle w:val="ListParagraph"/>
              <w:numPr>
                <w:ilvl w:val="0"/>
                <w:numId w:val="12"/>
              </w:numPr>
              <w:rPr>
                <w:ins w:id="932" w:author="Andrew Cornish" w:date="2019-10-23T16:04:00Z"/>
                <w:rFonts w:ascii="Arial" w:hAnsi="Arial" w:cs="Arial"/>
              </w:rPr>
            </w:pPr>
            <w:ins w:id="933" w:author="Andrew Cornish" w:date="2019-10-23T16:07:00Z">
              <w:r w:rsidRPr="00331736">
                <w:rPr>
                  <w:rFonts w:ascii="Arial" w:hAnsi="Arial" w:cs="Arial"/>
                </w:rPr>
                <w:t xml:space="preserve">A profile </w:t>
              </w:r>
            </w:ins>
            <w:ins w:id="934" w:author="Andrew Cornish" w:date="2019-10-23T16:06:00Z">
              <w:r w:rsidRPr="00331736">
                <w:rPr>
                  <w:rFonts w:ascii="Arial" w:hAnsi="Arial" w:cs="Arial"/>
                </w:rPr>
                <w:t xml:space="preserve">link </w:t>
              </w:r>
            </w:ins>
            <w:ins w:id="935" w:author="Andrew Cornish" w:date="2019-10-23T16:07:00Z">
              <w:r w:rsidRPr="00331736">
                <w:rPr>
                  <w:rFonts w:ascii="Arial" w:hAnsi="Arial" w:cs="Arial"/>
                </w:rPr>
                <w:t>will be present on</w:t>
              </w:r>
            </w:ins>
            <w:ins w:id="936" w:author="Andrew Cornish" w:date="2019-10-23T16:06:00Z">
              <w:r w:rsidRPr="00331736">
                <w:rPr>
                  <w:rFonts w:ascii="Arial" w:hAnsi="Arial" w:cs="Arial"/>
                </w:rPr>
                <w:t xml:space="preserve"> home page</w:t>
              </w:r>
            </w:ins>
          </w:p>
          <w:p w14:paraId="30E2533E" w14:textId="0E0EF6E9" w:rsidR="00B841FD" w:rsidRPr="00331736" w:rsidRDefault="007330B1" w:rsidP="00B841FD">
            <w:pPr>
              <w:pStyle w:val="ListParagraph"/>
              <w:numPr>
                <w:ilvl w:val="0"/>
                <w:numId w:val="12"/>
              </w:numPr>
              <w:rPr>
                <w:ins w:id="937" w:author="Andrew Cornish" w:date="2019-10-23T16:04:00Z"/>
                <w:rFonts w:ascii="Arial" w:hAnsi="Arial" w:cs="Arial"/>
              </w:rPr>
            </w:pPr>
            <w:ins w:id="938" w:author="Andrew Cornish" w:date="2019-10-23T16:08:00Z">
              <w:r w:rsidRPr="00331736">
                <w:rPr>
                  <w:rFonts w:ascii="Arial" w:hAnsi="Arial" w:cs="Arial"/>
                </w:rPr>
                <w:t xml:space="preserve">Link will open </w:t>
              </w:r>
              <w:r w:rsidR="003812F5" w:rsidRPr="00331736">
                <w:rPr>
                  <w:rFonts w:ascii="Arial" w:hAnsi="Arial" w:cs="Arial"/>
                </w:rPr>
                <w:t>a page with username and</w:t>
              </w:r>
            </w:ins>
            <w:ins w:id="939" w:author="Andrew Cornish" w:date="2019-10-23T16:09:00Z">
              <w:r w:rsidR="006B69C4" w:rsidRPr="00331736">
                <w:rPr>
                  <w:rFonts w:ascii="Arial" w:hAnsi="Arial" w:cs="Arial"/>
                </w:rPr>
                <w:t xml:space="preserve"> option to delete account.</w:t>
              </w:r>
            </w:ins>
          </w:p>
          <w:p w14:paraId="75A041C5" w14:textId="392CE8C0" w:rsidR="00B841FD" w:rsidRPr="00331736" w:rsidRDefault="00A4543B" w:rsidP="00B841FD">
            <w:pPr>
              <w:pStyle w:val="ListParagraph"/>
              <w:numPr>
                <w:ilvl w:val="0"/>
                <w:numId w:val="12"/>
              </w:numPr>
              <w:rPr>
                <w:ins w:id="940" w:author="Andrew Cornish" w:date="2019-10-23T16:04:00Z"/>
                <w:rFonts w:ascii="Arial" w:hAnsi="Arial" w:cs="Arial"/>
              </w:rPr>
            </w:pPr>
            <w:ins w:id="941" w:author="Andrew Cornish" w:date="2019-10-23T16:09:00Z">
              <w:r w:rsidRPr="00331736">
                <w:rPr>
                  <w:rFonts w:ascii="Arial" w:hAnsi="Arial" w:cs="Arial"/>
                </w:rPr>
                <w:lastRenderedPageBreak/>
                <w:t xml:space="preserve">Clicking on Delete link will present user with a confirmation </w:t>
              </w:r>
            </w:ins>
            <w:ins w:id="942" w:author="Andrew Cornish" w:date="2019-10-23T16:10:00Z">
              <w:r w:rsidR="009A2F7A" w:rsidRPr="00331736">
                <w:rPr>
                  <w:rFonts w:ascii="Arial" w:hAnsi="Arial" w:cs="Arial"/>
                </w:rPr>
                <w:t>request</w:t>
              </w:r>
            </w:ins>
          </w:p>
          <w:p w14:paraId="70817009" w14:textId="6F1A8C70" w:rsidR="00B841FD" w:rsidRPr="00331736" w:rsidRDefault="001548E1">
            <w:pPr>
              <w:pStyle w:val="ListParagraph"/>
              <w:numPr>
                <w:ilvl w:val="0"/>
                <w:numId w:val="12"/>
              </w:numPr>
              <w:rPr>
                <w:ins w:id="943" w:author="Andrew Cornish" w:date="2019-10-23T16:04:00Z"/>
                <w:rFonts w:ascii="Arial" w:hAnsi="Arial" w:cs="Arial"/>
              </w:rPr>
            </w:pPr>
            <w:ins w:id="944" w:author="Andrew Cornish" w:date="2019-10-23T16:11:00Z">
              <w:r w:rsidRPr="00331736">
                <w:rPr>
                  <w:rFonts w:ascii="Arial" w:hAnsi="Arial" w:cs="Arial"/>
                </w:rPr>
                <w:t>Confirmation</w:t>
              </w:r>
            </w:ins>
            <w:ins w:id="945" w:author="Andrew Cornish" w:date="2019-10-23T16:10:00Z">
              <w:r w:rsidR="00F802B5" w:rsidRPr="00331736">
                <w:rPr>
                  <w:rFonts w:ascii="Arial" w:hAnsi="Arial" w:cs="Arial"/>
                </w:rPr>
                <w:t xml:space="preserve"> of deletion will log out </w:t>
              </w:r>
              <w:r w:rsidRPr="00331736">
                <w:rPr>
                  <w:rFonts w:ascii="Arial" w:hAnsi="Arial" w:cs="Arial"/>
                </w:rPr>
                <w:t>user and remove account</w:t>
              </w:r>
            </w:ins>
          </w:p>
        </w:tc>
      </w:tr>
    </w:tbl>
    <w:p w14:paraId="04C56554" w14:textId="229035FA" w:rsidR="00B841FD" w:rsidRPr="00331736" w:rsidDel="008302F3" w:rsidRDefault="00B841FD" w:rsidP="00B841FD">
      <w:pPr>
        <w:ind w:left="720"/>
        <w:rPr>
          <w:ins w:id="946" w:author="Andrew Cornish" w:date="2019-10-23T16:04:00Z"/>
          <w:del w:id="947" w:author="Cornish, Andrew M" w:date="2019-10-24T08:34:00Z"/>
          <w:rFonts w:ascii="Arial" w:hAnsi="Arial" w:cs="Arial"/>
        </w:rPr>
      </w:pPr>
    </w:p>
    <w:p w14:paraId="6E4FE16C" w14:textId="091E508A" w:rsidR="00B841FD" w:rsidRPr="00331736" w:rsidDel="008302F3" w:rsidRDefault="00B841FD" w:rsidP="00962596">
      <w:pPr>
        <w:ind w:left="720"/>
        <w:rPr>
          <w:ins w:id="948" w:author="Andrew Cornish" w:date="2019-10-23T16:04:00Z"/>
          <w:del w:id="949" w:author="Cornish, Andrew M" w:date="2019-10-24T08:34:00Z"/>
          <w:rFonts w:ascii="Arial" w:hAnsi="Arial" w:cs="Arial"/>
        </w:rPr>
      </w:pPr>
    </w:p>
    <w:p w14:paraId="3F46EDD8" w14:textId="6B04647E" w:rsidR="00B841FD" w:rsidRPr="00331736" w:rsidDel="008302F3" w:rsidRDefault="00B841FD" w:rsidP="00962596">
      <w:pPr>
        <w:ind w:left="720"/>
        <w:rPr>
          <w:ins w:id="950" w:author="Andrew Cornish" w:date="2019-10-23T16:11:00Z"/>
          <w:del w:id="951" w:author="Cornish, Andrew M" w:date="2019-10-24T08:34:00Z"/>
          <w:rFonts w:ascii="Arial" w:hAnsi="Arial" w:cs="Arial"/>
        </w:rPr>
      </w:pPr>
    </w:p>
    <w:p w14:paraId="586B9384" w14:textId="77777777" w:rsidR="0058478A" w:rsidRPr="00331736" w:rsidRDefault="0058478A" w:rsidP="00962596">
      <w:pPr>
        <w:ind w:left="720"/>
        <w:rPr>
          <w:ins w:id="952" w:author="Andrew Cornish" w:date="2019-10-23T15:02:00Z"/>
          <w:rFonts w:ascii="Arial" w:hAnsi="Arial" w:cs="Arial"/>
        </w:rPr>
      </w:pPr>
    </w:p>
    <w:p w14:paraId="13833A2F" w14:textId="0CA848A2" w:rsidR="00A75ED1" w:rsidRPr="00331736" w:rsidRDefault="00A75ED1" w:rsidP="00962596">
      <w:pPr>
        <w:ind w:left="720"/>
        <w:rPr>
          <w:ins w:id="953" w:author="Andrew Cornish" w:date="2019-10-23T15:02:00Z"/>
          <w:rFonts w:ascii="Arial" w:hAnsi="Arial" w:cs="Arial"/>
          <w:b/>
          <w:bCs/>
          <w:rPrChange w:id="954" w:author="Cornish, Andrew M" w:date="2019-10-24T09:58:00Z">
            <w:rPr>
              <w:ins w:id="955" w:author="Andrew Cornish" w:date="2019-10-23T15:02:00Z"/>
              <w:rFonts w:ascii="Arial" w:hAnsi="Arial" w:cs="Arial"/>
            </w:rPr>
          </w:rPrChange>
        </w:rPr>
      </w:pPr>
      <w:ins w:id="956" w:author="Andrew Cornish" w:date="2019-10-23T15:02:00Z">
        <w:r w:rsidRPr="00331736">
          <w:rPr>
            <w:rFonts w:ascii="Arial" w:hAnsi="Arial" w:cs="Arial"/>
            <w:b/>
            <w:bCs/>
            <w:rPrChange w:id="957" w:author="Cornish, Andrew M" w:date="2019-10-24T09:58:00Z">
              <w:rPr>
                <w:rFonts w:ascii="Arial" w:hAnsi="Arial" w:cs="Arial"/>
              </w:rPr>
            </w:rPrChange>
          </w:rPr>
          <w:t>3.2.</w:t>
        </w:r>
      </w:ins>
      <w:ins w:id="958" w:author="Andrew Cornish" w:date="2019-10-23T16:11:00Z">
        <w:r w:rsidR="0058478A" w:rsidRPr="00331736">
          <w:rPr>
            <w:rFonts w:ascii="Arial" w:hAnsi="Arial" w:cs="Arial"/>
            <w:b/>
            <w:bCs/>
            <w:rPrChange w:id="959" w:author="Cornish, Andrew M" w:date="2019-10-24T09:58:00Z">
              <w:rPr>
                <w:rFonts w:ascii="Arial" w:hAnsi="Arial" w:cs="Arial"/>
              </w:rPr>
            </w:rPrChange>
          </w:rPr>
          <w:t>3</w:t>
        </w:r>
      </w:ins>
      <w:ins w:id="960" w:author="Andrew Cornish" w:date="2019-10-23T15:02:00Z">
        <w:r w:rsidRPr="00331736">
          <w:rPr>
            <w:rFonts w:ascii="Arial" w:hAnsi="Arial" w:cs="Arial"/>
            <w:b/>
            <w:bCs/>
            <w:rPrChange w:id="961" w:author="Cornish, Andrew M" w:date="2019-10-24T09:58:00Z">
              <w:rPr>
                <w:rFonts w:ascii="Arial" w:hAnsi="Arial" w:cs="Arial"/>
              </w:rPr>
            </w:rPrChange>
          </w:rPr>
          <w:t xml:space="preserve"> User log-in</w:t>
        </w:r>
      </w:ins>
    </w:p>
    <w:tbl>
      <w:tblPr>
        <w:tblStyle w:val="TableGrid"/>
        <w:tblW w:w="0" w:type="auto"/>
        <w:tblInd w:w="720" w:type="dxa"/>
        <w:tblCellMar>
          <w:left w:w="115" w:type="dxa"/>
          <w:right w:w="115" w:type="dxa"/>
        </w:tblCellMar>
        <w:tblLook w:val="04A0" w:firstRow="1" w:lastRow="0" w:firstColumn="1" w:lastColumn="0" w:noHBand="0" w:noVBand="1"/>
        <w:tblPrChange w:id="962" w:author="Andrew Cornish" w:date="2019-10-23T15:09:00Z">
          <w:tblPr>
            <w:tblStyle w:val="TableGrid"/>
            <w:tblW w:w="0" w:type="auto"/>
            <w:tblInd w:w="720" w:type="dxa"/>
            <w:tblCellMar>
              <w:left w:w="115" w:type="dxa"/>
              <w:right w:w="115" w:type="dxa"/>
            </w:tblCellMar>
            <w:tblLook w:val="04A0" w:firstRow="1" w:lastRow="0" w:firstColumn="1" w:lastColumn="0" w:noHBand="0" w:noVBand="1"/>
          </w:tblPr>
        </w:tblPrChange>
      </w:tblPr>
      <w:tblGrid>
        <w:gridCol w:w="1255"/>
        <w:gridCol w:w="7375"/>
        <w:tblGridChange w:id="963">
          <w:tblGrid>
            <w:gridCol w:w="1255"/>
            <w:gridCol w:w="720"/>
            <w:gridCol w:w="6655"/>
          </w:tblGrid>
        </w:tblGridChange>
      </w:tblGrid>
      <w:tr w:rsidR="00A75ED1" w:rsidRPr="00331736" w14:paraId="362019B2" w14:textId="77777777" w:rsidTr="00C52357">
        <w:trPr>
          <w:ins w:id="964" w:author="Andrew Cornish" w:date="2019-10-23T15:02:00Z"/>
        </w:trPr>
        <w:tc>
          <w:tcPr>
            <w:tcW w:w="1255" w:type="dxa"/>
            <w:tcPrChange w:id="965" w:author="Andrew Cornish" w:date="2019-10-23T15:09:00Z">
              <w:tcPr>
                <w:tcW w:w="1975" w:type="dxa"/>
                <w:gridSpan w:val="2"/>
              </w:tcPr>
            </w:tcPrChange>
          </w:tcPr>
          <w:p w14:paraId="53CCC182" w14:textId="77777777" w:rsidR="00A75ED1" w:rsidRPr="00331736" w:rsidRDefault="00A75ED1" w:rsidP="00FE14CD">
            <w:pPr>
              <w:rPr>
                <w:ins w:id="966" w:author="Andrew Cornish" w:date="2019-10-23T15:02:00Z"/>
                <w:rFonts w:ascii="Arial" w:hAnsi="Arial" w:cs="Arial"/>
              </w:rPr>
            </w:pPr>
            <w:ins w:id="967" w:author="Andrew Cornish" w:date="2019-10-23T15:02:00Z">
              <w:r w:rsidRPr="00331736">
                <w:rPr>
                  <w:rFonts w:ascii="Arial" w:hAnsi="Arial" w:cs="Arial"/>
                </w:rPr>
                <w:t>ID</w:t>
              </w:r>
            </w:ins>
          </w:p>
        </w:tc>
        <w:tc>
          <w:tcPr>
            <w:tcW w:w="7375" w:type="dxa"/>
            <w:tcPrChange w:id="968" w:author="Andrew Cornish" w:date="2019-10-23T15:09:00Z">
              <w:tcPr>
                <w:tcW w:w="6655" w:type="dxa"/>
              </w:tcPr>
            </w:tcPrChange>
          </w:tcPr>
          <w:p w14:paraId="712867B9" w14:textId="4A3E7BB4" w:rsidR="00A75ED1" w:rsidRPr="00331736" w:rsidRDefault="00A75ED1" w:rsidP="00FE14CD">
            <w:pPr>
              <w:rPr>
                <w:ins w:id="969" w:author="Andrew Cornish" w:date="2019-10-23T15:02:00Z"/>
                <w:rFonts w:ascii="Arial" w:hAnsi="Arial" w:cs="Arial"/>
              </w:rPr>
            </w:pPr>
            <w:ins w:id="970" w:author="Andrew Cornish" w:date="2019-10-23T15:02:00Z">
              <w:r w:rsidRPr="00331736">
                <w:rPr>
                  <w:rFonts w:ascii="Arial" w:hAnsi="Arial" w:cs="Arial"/>
                </w:rPr>
                <w:t>UA2</w:t>
              </w:r>
            </w:ins>
          </w:p>
        </w:tc>
      </w:tr>
      <w:tr w:rsidR="00A75ED1" w:rsidRPr="00331736" w14:paraId="182A2CA8" w14:textId="77777777" w:rsidTr="00C52357">
        <w:trPr>
          <w:ins w:id="971" w:author="Andrew Cornish" w:date="2019-10-23T15:02:00Z"/>
        </w:trPr>
        <w:tc>
          <w:tcPr>
            <w:tcW w:w="1255" w:type="dxa"/>
            <w:tcPrChange w:id="972" w:author="Andrew Cornish" w:date="2019-10-23T15:09:00Z">
              <w:tcPr>
                <w:tcW w:w="1975" w:type="dxa"/>
                <w:gridSpan w:val="2"/>
              </w:tcPr>
            </w:tcPrChange>
          </w:tcPr>
          <w:p w14:paraId="08869450" w14:textId="77777777" w:rsidR="00A75ED1" w:rsidRPr="00331736" w:rsidRDefault="00A75ED1" w:rsidP="00FE14CD">
            <w:pPr>
              <w:rPr>
                <w:ins w:id="973" w:author="Andrew Cornish" w:date="2019-10-23T15:02:00Z"/>
                <w:rFonts w:ascii="Arial" w:hAnsi="Arial" w:cs="Arial"/>
              </w:rPr>
            </w:pPr>
            <w:ins w:id="974" w:author="Andrew Cornish" w:date="2019-10-23T15:02:00Z">
              <w:r w:rsidRPr="00331736">
                <w:rPr>
                  <w:rFonts w:ascii="Arial" w:hAnsi="Arial" w:cs="Arial"/>
                </w:rPr>
                <w:t>Actor</w:t>
              </w:r>
            </w:ins>
          </w:p>
        </w:tc>
        <w:tc>
          <w:tcPr>
            <w:tcW w:w="7375" w:type="dxa"/>
            <w:tcPrChange w:id="975" w:author="Andrew Cornish" w:date="2019-10-23T15:09:00Z">
              <w:tcPr>
                <w:tcW w:w="6655" w:type="dxa"/>
              </w:tcPr>
            </w:tcPrChange>
          </w:tcPr>
          <w:p w14:paraId="2DF481F4" w14:textId="77777777" w:rsidR="00A75ED1" w:rsidRPr="00331736" w:rsidRDefault="00A75ED1" w:rsidP="00FE14CD">
            <w:pPr>
              <w:rPr>
                <w:ins w:id="976" w:author="Andrew Cornish" w:date="2019-10-23T15:02:00Z"/>
                <w:rFonts w:ascii="Arial" w:hAnsi="Arial" w:cs="Arial"/>
              </w:rPr>
            </w:pPr>
            <w:ins w:id="977" w:author="Andrew Cornish" w:date="2019-10-23T15:02:00Z">
              <w:r w:rsidRPr="00331736">
                <w:rPr>
                  <w:rFonts w:ascii="Arial" w:hAnsi="Arial" w:cs="Arial"/>
                </w:rPr>
                <w:t>User</w:t>
              </w:r>
            </w:ins>
          </w:p>
        </w:tc>
      </w:tr>
      <w:tr w:rsidR="00817251" w:rsidRPr="00331736" w14:paraId="49A1B669" w14:textId="77777777" w:rsidTr="00C52357">
        <w:trPr>
          <w:ins w:id="978" w:author="Cornish, Andrew M" w:date="2019-10-24T06:18:00Z"/>
        </w:trPr>
        <w:tc>
          <w:tcPr>
            <w:tcW w:w="1255" w:type="dxa"/>
          </w:tcPr>
          <w:p w14:paraId="221E6CA2" w14:textId="2E282DB1" w:rsidR="00817251" w:rsidRPr="00331736" w:rsidRDefault="00817251" w:rsidP="00FE14CD">
            <w:pPr>
              <w:rPr>
                <w:ins w:id="979" w:author="Cornish, Andrew M" w:date="2019-10-24T06:18:00Z"/>
                <w:rFonts w:ascii="Arial" w:hAnsi="Arial" w:cs="Arial"/>
              </w:rPr>
            </w:pPr>
            <w:ins w:id="980" w:author="Cornish, Andrew M" w:date="2019-10-24T06:18:00Z">
              <w:r w:rsidRPr="00331736">
                <w:rPr>
                  <w:rFonts w:ascii="Arial" w:hAnsi="Arial" w:cs="Arial"/>
                </w:rPr>
                <w:t>Priority</w:t>
              </w:r>
            </w:ins>
          </w:p>
        </w:tc>
        <w:tc>
          <w:tcPr>
            <w:tcW w:w="7375" w:type="dxa"/>
          </w:tcPr>
          <w:p w14:paraId="043A3F79" w14:textId="34D374D4" w:rsidR="00817251" w:rsidRPr="00331736" w:rsidRDefault="00817251" w:rsidP="00FE14CD">
            <w:pPr>
              <w:rPr>
                <w:ins w:id="981" w:author="Cornish, Andrew M" w:date="2019-10-24T06:18:00Z"/>
                <w:rFonts w:ascii="Arial" w:hAnsi="Arial" w:cs="Arial"/>
              </w:rPr>
            </w:pPr>
            <w:ins w:id="982" w:author="Cornish, Andrew M" w:date="2019-10-24T06:18:00Z">
              <w:r w:rsidRPr="00331736">
                <w:rPr>
                  <w:rFonts w:ascii="Arial" w:hAnsi="Arial" w:cs="Arial"/>
                </w:rPr>
                <w:t>Low</w:t>
              </w:r>
            </w:ins>
          </w:p>
        </w:tc>
      </w:tr>
      <w:tr w:rsidR="00A75ED1" w:rsidRPr="00331736" w14:paraId="68819069" w14:textId="77777777" w:rsidTr="00C52357">
        <w:trPr>
          <w:ins w:id="983" w:author="Andrew Cornish" w:date="2019-10-23T15:02:00Z"/>
        </w:trPr>
        <w:tc>
          <w:tcPr>
            <w:tcW w:w="1255" w:type="dxa"/>
            <w:tcPrChange w:id="984" w:author="Andrew Cornish" w:date="2019-10-23T15:09:00Z">
              <w:tcPr>
                <w:tcW w:w="1975" w:type="dxa"/>
                <w:gridSpan w:val="2"/>
              </w:tcPr>
            </w:tcPrChange>
          </w:tcPr>
          <w:p w14:paraId="24FFF9A8" w14:textId="77777777" w:rsidR="00A75ED1" w:rsidRPr="00331736" w:rsidRDefault="00A75ED1" w:rsidP="00FE14CD">
            <w:pPr>
              <w:rPr>
                <w:ins w:id="985" w:author="Andrew Cornish" w:date="2019-10-23T15:02:00Z"/>
                <w:rFonts w:ascii="Arial" w:hAnsi="Arial" w:cs="Arial"/>
              </w:rPr>
            </w:pPr>
            <w:ins w:id="986" w:author="Andrew Cornish" w:date="2019-10-23T15:02:00Z">
              <w:r w:rsidRPr="00331736">
                <w:rPr>
                  <w:rFonts w:ascii="Arial" w:hAnsi="Arial" w:cs="Arial"/>
                </w:rPr>
                <w:t>Necessity</w:t>
              </w:r>
            </w:ins>
          </w:p>
        </w:tc>
        <w:tc>
          <w:tcPr>
            <w:tcW w:w="7375" w:type="dxa"/>
            <w:tcPrChange w:id="987" w:author="Andrew Cornish" w:date="2019-10-23T15:09:00Z">
              <w:tcPr>
                <w:tcW w:w="6655" w:type="dxa"/>
              </w:tcPr>
            </w:tcPrChange>
          </w:tcPr>
          <w:p w14:paraId="0B196698" w14:textId="77777777" w:rsidR="00A75ED1" w:rsidRPr="00331736" w:rsidRDefault="00A75ED1" w:rsidP="00FE14CD">
            <w:pPr>
              <w:rPr>
                <w:ins w:id="988" w:author="Andrew Cornish" w:date="2019-10-23T15:02:00Z"/>
                <w:rFonts w:ascii="Arial" w:hAnsi="Arial" w:cs="Arial"/>
              </w:rPr>
            </w:pPr>
            <w:ins w:id="989" w:author="Andrew Cornish" w:date="2019-10-23T15:02:00Z">
              <w:r w:rsidRPr="00331736">
                <w:rPr>
                  <w:rFonts w:ascii="Arial" w:hAnsi="Arial" w:cs="Arial"/>
                </w:rPr>
                <w:t>Optional</w:t>
              </w:r>
            </w:ins>
          </w:p>
        </w:tc>
      </w:tr>
      <w:tr w:rsidR="00A75ED1" w:rsidRPr="00331736" w14:paraId="69EA3BF6" w14:textId="77777777" w:rsidTr="00C52357">
        <w:trPr>
          <w:ins w:id="990" w:author="Andrew Cornish" w:date="2019-10-23T15:02:00Z"/>
        </w:trPr>
        <w:tc>
          <w:tcPr>
            <w:tcW w:w="1255" w:type="dxa"/>
            <w:tcPrChange w:id="991" w:author="Andrew Cornish" w:date="2019-10-23T15:09:00Z">
              <w:tcPr>
                <w:tcW w:w="1975" w:type="dxa"/>
                <w:gridSpan w:val="2"/>
              </w:tcPr>
            </w:tcPrChange>
          </w:tcPr>
          <w:p w14:paraId="4D8DF904" w14:textId="07958FC3" w:rsidR="00A75ED1" w:rsidRPr="00331736" w:rsidRDefault="00A75ED1" w:rsidP="00FE14CD">
            <w:pPr>
              <w:rPr>
                <w:ins w:id="992" w:author="Andrew Cornish" w:date="2019-10-23T15:02:00Z"/>
                <w:rFonts w:ascii="Arial" w:hAnsi="Arial" w:cs="Arial"/>
              </w:rPr>
            </w:pPr>
            <w:ins w:id="993" w:author="Andrew Cornish" w:date="2019-10-23T15:02:00Z">
              <w:r w:rsidRPr="00331736">
                <w:rPr>
                  <w:rFonts w:ascii="Arial" w:hAnsi="Arial" w:cs="Arial"/>
                </w:rPr>
                <w:t>Pre-Req</w:t>
              </w:r>
            </w:ins>
            <w:ins w:id="994" w:author="Andrew Cornish" w:date="2019-10-23T15:09:00Z">
              <w:r w:rsidR="00C52357" w:rsidRPr="00331736">
                <w:rPr>
                  <w:rFonts w:ascii="Arial" w:hAnsi="Arial" w:cs="Arial"/>
                </w:rPr>
                <w:t>s</w:t>
              </w:r>
            </w:ins>
          </w:p>
        </w:tc>
        <w:tc>
          <w:tcPr>
            <w:tcW w:w="7375" w:type="dxa"/>
            <w:tcPrChange w:id="995" w:author="Andrew Cornish" w:date="2019-10-23T15:09:00Z">
              <w:tcPr>
                <w:tcW w:w="6655" w:type="dxa"/>
              </w:tcPr>
            </w:tcPrChange>
          </w:tcPr>
          <w:p w14:paraId="5A96E55E" w14:textId="61B963D0" w:rsidR="00A75ED1" w:rsidRPr="00331736" w:rsidRDefault="00F80B80" w:rsidP="00FE14CD">
            <w:pPr>
              <w:rPr>
                <w:ins w:id="996" w:author="Andrew Cornish" w:date="2019-10-23T15:02:00Z"/>
                <w:rFonts w:ascii="Arial" w:hAnsi="Arial" w:cs="Arial"/>
              </w:rPr>
            </w:pPr>
            <w:ins w:id="997" w:author="Andrew Cornish" w:date="2019-10-23T15:23:00Z">
              <w:r w:rsidRPr="00331736">
                <w:rPr>
                  <w:rFonts w:ascii="Arial" w:hAnsi="Arial" w:cs="Arial"/>
                </w:rPr>
                <w:t>Use</w:t>
              </w:r>
            </w:ins>
            <w:ins w:id="998" w:author="Andrew Cornish" w:date="2019-10-23T15:24:00Z">
              <w:r w:rsidR="00D85168" w:rsidRPr="00331736">
                <w:rPr>
                  <w:rFonts w:ascii="Arial" w:hAnsi="Arial" w:cs="Arial"/>
                </w:rPr>
                <w:t xml:space="preserve">r </w:t>
              </w:r>
              <w:r w:rsidR="00060D1E" w:rsidRPr="00331736">
                <w:rPr>
                  <w:rFonts w:ascii="Arial" w:hAnsi="Arial" w:cs="Arial"/>
                </w:rPr>
                <w:t>has</w:t>
              </w:r>
              <w:del w:id="999" w:author="Cornish, Andrew M" w:date="2019-10-24T07:24:00Z">
                <w:r w:rsidR="00060D1E" w:rsidRPr="00331736" w:rsidDel="00EE1473">
                  <w:rPr>
                    <w:rFonts w:ascii="Arial" w:hAnsi="Arial" w:cs="Arial"/>
                  </w:rPr>
                  <w:delText xml:space="preserve"> a</w:delText>
                </w:r>
              </w:del>
              <w:r w:rsidR="00060D1E" w:rsidRPr="00331736">
                <w:rPr>
                  <w:rFonts w:ascii="Arial" w:hAnsi="Arial" w:cs="Arial"/>
                </w:rPr>
                <w:t xml:space="preserve"> current account</w:t>
              </w:r>
            </w:ins>
          </w:p>
        </w:tc>
      </w:tr>
      <w:tr w:rsidR="00A75ED1" w:rsidRPr="00331736" w14:paraId="015D518B" w14:textId="77777777" w:rsidTr="00C52357">
        <w:trPr>
          <w:ins w:id="1000" w:author="Andrew Cornish" w:date="2019-10-23T15:02:00Z"/>
        </w:trPr>
        <w:tc>
          <w:tcPr>
            <w:tcW w:w="1255" w:type="dxa"/>
            <w:tcPrChange w:id="1001" w:author="Andrew Cornish" w:date="2019-10-23T15:09:00Z">
              <w:tcPr>
                <w:tcW w:w="1975" w:type="dxa"/>
                <w:gridSpan w:val="2"/>
              </w:tcPr>
            </w:tcPrChange>
          </w:tcPr>
          <w:p w14:paraId="5A0B2D06" w14:textId="77777777" w:rsidR="00A75ED1" w:rsidRPr="00331736" w:rsidRDefault="00A75ED1" w:rsidP="00FE14CD">
            <w:pPr>
              <w:rPr>
                <w:ins w:id="1002" w:author="Andrew Cornish" w:date="2019-10-23T15:02:00Z"/>
                <w:rFonts w:ascii="Arial" w:hAnsi="Arial" w:cs="Arial"/>
              </w:rPr>
            </w:pPr>
            <w:ins w:id="1003" w:author="Andrew Cornish" w:date="2019-10-23T15:02:00Z">
              <w:r w:rsidRPr="00331736">
                <w:rPr>
                  <w:rFonts w:ascii="Arial" w:hAnsi="Arial" w:cs="Arial"/>
                </w:rPr>
                <w:t>Results</w:t>
              </w:r>
            </w:ins>
          </w:p>
        </w:tc>
        <w:tc>
          <w:tcPr>
            <w:tcW w:w="7375" w:type="dxa"/>
            <w:tcPrChange w:id="1004" w:author="Andrew Cornish" w:date="2019-10-23T15:09:00Z">
              <w:tcPr>
                <w:tcW w:w="6655" w:type="dxa"/>
              </w:tcPr>
            </w:tcPrChange>
          </w:tcPr>
          <w:p w14:paraId="79CB2527" w14:textId="6E32F36C" w:rsidR="00A75ED1" w:rsidRPr="00331736" w:rsidRDefault="00A75ED1" w:rsidP="00FE14CD">
            <w:pPr>
              <w:rPr>
                <w:ins w:id="1005" w:author="Andrew Cornish" w:date="2019-10-23T15:02:00Z"/>
                <w:rFonts w:ascii="Arial" w:hAnsi="Arial" w:cs="Arial"/>
              </w:rPr>
            </w:pPr>
            <w:ins w:id="1006" w:author="Andrew Cornish" w:date="2019-10-23T15:02:00Z">
              <w:r w:rsidRPr="00331736">
                <w:rPr>
                  <w:rFonts w:ascii="Arial" w:hAnsi="Arial" w:cs="Arial"/>
                </w:rPr>
                <w:t xml:space="preserve">User </w:t>
              </w:r>
            </w:ins>
            <w:ins w:id="1007" w:author="Andrew Cornish" w:date="2019-10-23T15:25:00Z">
              <w:r w:rsidR="00C042EF" w:rsidRPr="00331736">
                <w:rPr>
                  <w:rFonts w:ascii="Arial" w:hAnsi="Arial" w:cs="Arial"/>
                </w:rPr>
                <w:t>can</w:t>
              </w:r>
            </w:ins>
            <w:ins w:id="1008" w:author="Andrew Cornish" w:date="2019-10-23T15:02:00Z">
              <w:r w:rsidRPr="00331736">
                <w:rPr>
                  <w:rFonts w:ascii="Arial" w:hAnsi="Arial" w:cs="Arial"/>
                </w:rPr>
                <w:t xml:space="preserve"> sign-in and save</w:t>
              </w:r>
            </w:ins>
            <w:ins w:id="1009" w:author="Andrew Cornish" w:date="2019-10-23T15:25:00Z">
              <w:r w:rsidR="00C042EF" w:rsidRPr="00331736">
                <w:rPr>
                  <w:rFonts w:ascii="Arial" w:hAnsi="Arial" w:cs="Arial"/>
                </w:rPr>
                <w:t>/resume</w:t>
              </w:r>
            </w:ins>
            <w:ins w:id="1010" w:author="Andrew Cornish" w:date="2019-10-23T15:02:00Z">
              <w:r w:rsidRPr="00331736">
                <w:rPr>
                  <w:rFonts w:ascii="Arial" w:hAnsi="Arial" w:cs="Arial"/>
                </w:rPr>
                <w:t xml:space="preserve"> progress</w:t>
              </w:r>
            </w:ins>
          </w:p>
        </w:tc>
      </w:tr>
      <w:tr w:rsidR="00A75ED1" w:rsidRPr="00331736" w14:paraId="4FA57296" w14:textId="77777777" w:rsidTr="00C52357">
        <w:trPr>
          <w:ins w:id="1011" w:author="Andrew Cornish" w:date="2019-10-23T15:02:00Z"/>
        </w:trPr>
        <w:tc>
          <w:tcPr>
            <w:tcW w:w="1255" w:type="dxa"/>
            <w:tcPrChange w:id="1012" w:author="Andrew Cornish" w:date="2019-10-23T15:09:00Z">
              <w:tcPr>
                <w:tcW w:w="1975" w:type="dxa"/>
                <w:gridSpan w:val="2"/>
              </w:tcPr>
            </w:tcPrChange>
          </w:tcPr>
          <w:p w14:paraId="740DE516" w14:textId="4F9E6B79" w:rsidR="00A75ED1" w:rsidRPr="00331736" w:rsidRDefault="003374C3" w:rsidP="00FE14CD">
            <w:pPr>
              <w:rPr>
                <w:ins w:id="1013" w:author="Andrew Cornish" w:date="2019-10-23T15:02:00Z"/>
                <w:rFonts w:ascii="Arial" w:hAnsi="Arial" w:cs="Arial"/>
              </w:rPr>
            </w:pPr>
            <w:ins w:id="1014" w:author="Cornish, Andrew M" w:date="2019-10-24T06:20:00Z">
              <w:r w:rsidRPr="00331736">
                <w:rPr>
                  <w:rFonts w:ascii="Arial" w:hAnsi="Arial" w:cs="Arial"/>
                </w:rPr>
                <w:t>Procedure</w:t>
              </w:r>
            </w:ins>
          </w:p>
        </w:tc>
        <w:tc>
          <w:tcPr>
            <w:tcW w:w="7375" w:type="dxa"/>
            <w:tcPrChange w:id="1015" w:author="Andrew Cornish" w:date="2019-10-23T15:09:00Z">
              <w:tcPr>
                <w:tcW w:w="6655" w:type="dxa"/>
              </w:tcPr>
            </w:tcPrChange>
          </w:tcPr>
          <w:p w14:paraId="541A618C" w14:textId="01D2C026" w:rsidR="00A75ED1" w:rsidRPr="00331736" w:rsidRDefault="00E263D6" w:rsidP="00495D17">
            <w:pPr>
              <w:pStyle w:val="ListParagraph"/>
              <w:numPr>
                <w:ilvl w:val="0"/>
                <w:numId w:val="8"/>
              </w:numPr>
              <w:rPr>
                <w:ins w:id="1016" w:author="Andrew Cornish" w:date="2019-10-23T15:02:00Z"/>
                <w:rFonts w:ascii="Arial" w:hAnsi="Arial" w:cs="Arial"/>
              </w:rPr>
            </w:pPr>
            <w:ins w:id="1017" w:author="Andrew Cornish" w:date="2019-10-23T15:10:00Z">
              <w:r w:rsidRPr="00331736">
                <w:rPr>
                  <w:rFonts w:ascii="Arial" w:hAnsi="Arial" w:cs="Arial"/>
                </w:rPr>
                <w:t>User</w:t>
              </w:r>
            </w:ins>
            <w:ins w:id="1018" w:author="Andrew Cornish" w:date="2019-10-23T15:02:00Z">
              <w:r w:rsidR="00A75ED1" w:rsidRPr="00331736">
                <w:rPr>
                  <w:rFonts w:ascii="Arial" w:hAnsi="Arial" w:cs="Arial"/>
                </w:rPr>
                <w:t xml:space="preserve"> can proceed to </w:t>
              </w:r>
            </w:ins>
            <w:ins w:id="1019" w:author="Andrew Cornish" w:date="2019-10-23T15:03:00Z">
              <w:r w:rsidR="007706C6" w:rsidRPr="00331736">
                <w:rPr>
                  <w:rFonts w:ascii="Arial" w:hAnsi="Arial" w:cs="Arial"/>
                </w:rPr>
                <w:t xml:space="preserve">log-in screen from </w:t>
              </w:r>
            </w:ins>
            <w:ins w:id="1020" w:author="Andrew Cornish" w:date="2019-10-23T15:04:00Z">
              <w:r w:rsidR="00BB3FB9" w:rsidRPr="00331736">
                <w:rPr>
                  <w:rFonts w:ascii="Arial" w:hAnsi="Arial" w:cs="Arial"/>
                </w:rPr>
                <w:t>home screen</w:t>
              </w:r>
              <w:r w:rsidR="00686106" w:rsidRPr="00331736">
                <w:rPr>
                  <w:rFonts w:ascii="Arial" w:hAnsi="Arial" w:cs="Arial"/>
                </w:rPr>
                <w:t>.</w:t>
              </w:r>
            </w:ins>
          </w:p>
          <w:p w14:paraId="131D1419" w14:textId="4A23F43F" w:rsidR="00A75ED1" w:rsidRPr="00331736" w:rsidRDefault="00E263D6" w:rsidP="00495D17">
            <w:pPr>
              <w:pStyle w:val="ListParagraph"/>
              <w:numPr>
                <w:ilvl w:val="0"/>
                <w:numId w:val="8"/>
              </w:numPr>
              <w:rPr>
                <w:ins w:id="1021" w:author="Andrew Cornish" w:date="2019-10-23T15:02:00Z"/>
                <w:rFonts w:ascii="Arial" w:hAnsi="Arial" w:cs="Arial"/>
              </w:rPr>
            </w:pPr>
            <w:ins w:id="1022" w:author="Andrew Cornish" w:date="2019-10-23T15:10:00Z">
              <w:r w:rsidRPr="00331736">
                <w:rPr>
                  <w:rFonts w:ascii="Arial" w:hAnsi="Arial" w:cs="Arial"/>
                </w:rPr>
                <w:t xml:space="preserve">User will be required </w:t>
              </w:r>
              <w:r w:rsidR="00A43071" w:rsidRPr="00331736">
                <w:rPr>
                  <w:rFonts w:ascii="Arial" w:hAnsi="Arial" w:cs="Arial"/>
                </w:rPr>
                <w:t>to enter the username and password</w:t>
              </w:r>
            </w:ins>
          </w:p>
          <w:p w14:paraId="4DE0BC02" w14:textId="01DBFA82" w:rsidR="004A189B" w:rsidRPr="00331736" w:rsidRDefault="00DC7C20">
            <w:pPr>
              <w:pStyle w:val="ListParagraph"/>
              <w:numPr>
                <w:ilvl w:val="0"/>
                <w:numId w:val="8"/>
              </w:numPr>
              <w:rPr>
                <w:ins w:id="1023" w:author="Andrew Cornish" w:date="2019-10-23T15:14:00Z"/>
                <w:rFonts w:ascii="Arial" w:hAnsi="Arial" w:cs="Arial"/>
                <w:rPrChange w:id="1024" w:author="Cornish, Andrew M" w:date="2019-10-24T09:58:00Z">
                  <w:rPr>
                    <w:ins w:id="1025" w:author="Andrew Cornish" w:date="2019-10-23T15:14:00Z"/>
                  </w:rPr>
                </w:rPrChange>
              </w:rPr>
            </w:pPr>
            <w:ins w:id="1026" w:author="Andrew Cornish" w:date="2019-10-23T15:13:00Z">
              <w:r w:rsidRPr="00331736">
                <w:rPr>
                  <w:rFonts w:ascii="Arial" w:hAnsi="Arial" w:cs="Arial"/>
                </w:rPr>
                <w:t>Fields will be present to enter a unique username and password.</w:t>
              </w:r>
            </w:ins>
          </w:p>
          <w:p w14:paraId="59EF1EA6" w14:textId="1F60808A" w:rsidR="00495D17" w:rsidRPr="00331736" w:rsidRDefault="00495D17">
            <w:pPr>
              <w:pStyle w:val="ListParagraph"/>
              <w:numPr>
                <w:ilvl w:val="0"/>
                <w:numId w:val="8"/>
              </w:numPr>
              <w:rPr>
                <w:ins w:id="1027" w:author="Andrew Cornish" w:date="2019-10-23T15:13:00Z"/>
                <w:rFonts w:ascii="Arial" w:hAnsi="Arial" w:cs="Arial"/>
              </w:rPr>
            </w:pPr>
            <w:ins w:id="1028" w:author="Andrew Cornish" w:date="2019-10-23T15:14:00Z">
              <w:r w:rsidRPr="00331736">
                <w:rPr>
                  <w:rFonts w:ascii="Arial" w:hAnsi="Arial" w:cs="Arial"/>
                </w:rPr>
                <w:t>Rejection of username and/or password will result in notification that the information is not correct</w:t>
              </w:r>
            </w:ins>
          </w:p>
          <w:p w14:paraId="4A12D5EB" w14:textId="07113D2D" w:rsidR="00A75ED1" w:rsidRPr="00331736" w:rsidRDefault="00DC7C20" w:rsidP="00495D17">
            <w:pPr>
              <w:pStyle w:val="ListParagraph"/>
              <w:numPr>
                <w:ilvl w:val="0"/>
                <w:numId w:val="8"/>
              </w:numPr>
              <w:rPr>
                <w:ins w:id="1029" w:author="Andrew Cornish" w:date="2019-10-23T15:02:00Z"/>
                <w:rFonts w:ascii="Arial" w:hAnsi="Arial" w:cs="Arial"/>
              </w:rPr>
            </w:pPr>
            <w:ins w:id="1030" w:author="Andrew Cornish" w:date="2019-10-23T15:13:00Z">
              <w:r w:rsidRPr="00331736">
                <w:rPr>
                  <w:rFonts w:ascii="Arial" w:hAnsi="Arial" w:cs="Arial"/>
                </w:rPr>
                <w:t xml:space="preserve">Upon </w:t>
              </w:r>
            </w:ins>
            <w:ins w:id="1031" w:author="Andrew Cornish" w:date="2019-10-23T15:14:00Z">
              <w:r w:rsidR="00676555" w:rsidRPr="00331736">
                <w:rPr>
                  <w:rFonts w:ascii="Arial" w:hAnsi="Arial" w:cs="Arial"/>
                </w:rPr>
                <w:t>verification of information</w:t>
              </w:r>
            </w:ins>
            <w:ins w:id="1032" w:author="Andrew Cornish" w:date="2019-10-23T15:13:00Z">
              <w:r w:rsidRPr="00331736">
                <w:rPr>
                  <w:rFonts w:ascii="Arial" w:hAnsi="Arial" w:cs="Arial"/>
                </w:rPr>
                <w:t>, user will</w:t>
              </w:r>
            </w:ins>
            <w:ins w:id="1033" w:author="Andrew Cornish" w:date="2019-10-23T15:02:00Z">
              <w:r w:rsidR="00A75ED1" w:rsidRPr="00331736">
                <w:rPr>
                  <w:rFonts w:ascii="Arial" w:hAnsi="Arial" w:cs="Arial"/>
                </w:rPr>
                <w:t xml:space="preserve"> proceed directly to the tutorial section</w:t>
              </w:r>
            </w:ins>
          </w:p>
        </w:tc>
      </w:tr>
    </w:tbl>
    <w:p w14:paraId="45BC87A8" w14:textId="77777777" w:rsidR="00B14B8C" w:rsidRPr="00331736" w:rsidRDefault="00B14B8C" w:rsidP="00962596">
      <w:pPr>
        <w:ind w:left="720"/>
        <w:rPr>
          <w:ins w:id="1034" w:author="Andrew Cornish" w:date="2019-10-23T15:14:00Z"/>
          <w:rFonts w:ascii="Arial" w:hAnsi="Arial" w:cs="Arial"/>
        </w:rPr>
      </w:pPr>
    </w:p>
    <w:p w14:paraId="44F34833" w14:textId="1A692957" w:rsidR="00495D17" w:rsidRPr="00331736" w:rsidRDefault="00495D17" w:rsidP="00495D17">
      <w:pPr>
        <w:ind w:left="720"/>
        <w:rPr>
          <w:ins w:id="1035" w:author="Andrew Cornish" w:date="2019-10-23T15:14:00Z"/>
          <w:rFonts w:ascii="Arial" w:hAnsi="Arial" w:cs="Arial"/>
          <w:b/>
          <w:bCs/>
          <w:rPrChange w:id="1036" w:author="Cornish, Andrew M" w:date="2019-10-24T09:58:00Z">
            <w:rPr>
              <w:ins w:id="1037" w:author="Andrew Cornish" w:date="2019-10-23T15:14:00Z"/>
              <w:rFonts w:ascii="Arial" w:hAnsi="Arial" w:cs="Arial"/>
            </w:rPr>
          </w:rPrChange>
        </w:rPr>
      </w:pPr>
      <w:ins w:id="1038" w:author="Andrew Cornish" w:date="2019-10-23T15:14:00Z">
        <w:r w:rsidRPr="00331736">
          <w:rPr>
            <w:rFonts w:ascii="Arial" w:hAnsi="Arial" w:cs="Arial"/>
            <w:b/>
            <w:bCs/>
            <w:rPrChange w:id="1039" w:author="Cornish, Andrew M" w:date="2019-10-24T09:58:00Z">
              <w:rPr>
                <w:rFonts w:ascii="Arial" w:hAnsi="Arial" w:cs="Arial"/>
              </w:rPr>
            </w:rPrChange>
          </w:rPr>
          <w:t>3.2.</w:t>
        </w:r>
      </w:ins>
      <w:ins w:id="1040" w:author="Andrew Cornish" w:date="2019-10-23T16:11:00Z">
        <w:r w:rsidR="0058478A" w:rsidRPr="00331736">
          <w:rPr>
            <w:rFonts w:ascii="Arial" w:hAnsi="Arial" w:cs="Arial"/>
            <w:b/>
            <w:bCs/>
            <w:rPrChange w:id="1041" w:author="Cornish, Andrew M" w:date="2019-10-24T09:58:00Z">
              <w:rPr>
                <w:rFonts w:ascii="Arial" w:hAnsi="Arial" w:cs="Arial"/>
              </w:rPr>
            </w:rPrChange>
          </w:rPr>
          <w:t>4</w:t>
        </w:r>
      </w:ins>
      <w:ins w:id="1042" w:author="Andrew Cornish" w:date="2019-10-23T15:14:00Z">
        <w:r w:rsidRPr="00331736">
          <w:rPr>
            <w:rFonts w:ascii="Arial" w:hAnsi="Arial" w:cs="Arial"/>
            <w:b/>
            <w:bCs/>
            <w:rPrChange w:id="1043" w:author="Cornish, Andrew M" w:date="2019-10-24T09:58:00Z">
              <w:rPr>
                <w:rFonts w:ascii="Arial" w:hAnsi="Arial" w:cs="Arial"/>
              </w:rPr>
            </w:rPrChange>
          </w:rPr>
          <w:t xml:space="preserve"> </w:t>
        </w:r>
      </w:ins>
      <w:ins w:id="1044" w:author="Andrew Cornish" w:date="2019-10-23T15:16:00Z">
        <w:r w:rsidR="00B14B8C" w:rsidRPr="00331736">
          <w:rPr>
            <w:rFonts w:ascii="Arial" w:hAnsi="Arial" w:cs="Arial"/>
            <w:b/>
            <w:bCs/>
            <w:rPrChange w:id="1045" w:author="Cornish, Andrew M" w:date="2019-10-24T09:58:00Z">
              <w:rPr>
                <w:rFonts w:ascii="Arial" w:hAnsi="Arial" w:cs="Arial"/>
              </w:rPr>
            </w:rPrChange>
          </w:rPr>
          <w:t xml:space="preserve">Home </w:t>
        </w:r>
      </w:ins>
      <w:ins w:id="1046" w:author="Cornish, Andrew M" w:date="2019-10-24T05:58:00Z">
        <w:r w:rsidR="00E6008F" w:rsidRPr="00331736">
          <w:rPr>
            <w:rFonts w:ascii="Arial" w:hAnsi="Arial" w:cs="Arial"/>
            <w:b/>
            <w:bCs/>
            <w:rPrChange w:id="1047" w:author="Cornish, Andrew M" w:date="2019-10-24T09:58:00Z">
              <w:rPr>
                <w:rFonts w:ascii="Arial" w:hAnsi="Arial" w:cs="Arial"/>
              </w:rPr>
            </w:rPrChange>
          </w:rPr>
          <w:t>P</w:t>
        </w:r>
      </w:ins>
      <w:ins w:id="1048" w:author="Andrew Cornish" w:date="2019-10-23T15:16:00Z">
        <w:del w:id="1049" w:author="Cornish, Andrew M" w:date="2019-10-24T05:58:00Z">
          <w:r w:rsidR="00B14B8C" w:rsidRPr="00331736" w:rsidDel="00E6008F">
            <w:rPr>
              <w:rFonts w:ascii="Arial" w:hAnsi="Arial" w:cs="Arial"/>
              <w:b/>
              <w:bCs/>
              <w:rPrChange w:id="1050" w:author="Cornish, Andrew M" w:date="2019-10-24T09:58:00Z">
                <w:rPr>
                  <w:rFonts w:ascii="Arial" w:hAnsi="Arial" w:cs="Arial"/>
                </w:rPr>
              </w:rPrChange>
            </w:rPr>
            <w:delText>p</w:delText>
          </w:r>
        </w:del>
        <w:r w:rsidR="00B14B8C" w:rsidRPr="00331736">
          <w:rPr>
            <w:rFonts w:ascii="Arial" w:hAnsi="Arial" w:cs="Arial"/>
            <w:b/>
            <w:bCs/>
            <w:rPrChange w:id="1051" w:author="Cornish, Andrew M" w:date="2019-10-24T09:58:00Z">
              <w:rPr>
                <w:rFonts w:ascii="Arial" w:hAnsi="Arial" w:cs="Arial"/>
              </w:rPr>
            </w:rPrChange>
          </w:rPr>
          <w:t>age</w:t>
        </w:r>
      </w:ins>
    </w:p>
    <w:tbl>
      <w:tblPr>
        <w:tblStyle w:val="TableGrid"/>
        <w:tblW w:w="0" w:type="auto"/>
        <w:tblInd w:w="720" w:type="dxa"/>
        <w:tblCellMar>
          <w:left w:w="115" w:type="dxa"/>
          <w:right w:w="115" w:type="dxa"/>
        </w:tblCellMar>
        <w:tblLook w:val="04A0" w:firstRow="1" w:lastRow="0" w:firstColumn="1" w:lastColumn="0" w:noHBand="0" w:noVBand="1"/>
      </w:tblPr>
      <w:tblGrid>
        <w:gridCol w:w="1255"/>
        <w:gridCol w:w="7375"/>
      </w:tblGrid>
      <w:tr w:rsidR="00495D17" w:rsidRPr="00331736" w14:paraId="541BE417" w14:textId="77777777" w:rsidTr="00FE14CD">
        <w:trPr>
          <w:ins w:id="1052" w:author="Andrew Cornish" w:date="2019-10-23T15:14:00Z"/>
        </w:trPr>
        <w:tc>
          <w:tcPr>
            <w:tcW w:w="1255" w:type="dxa"/>
          </w:tcPr>
          <w:p w14:paraId="4425B31B" w14:textId="77777777" w:rsidR="00495D17" w:rsidRPr="00331736" w:rsidRDefault="00495D17" w:rsidP="00FE14CD">
            <w:pPr>
              <w:rPr>
                <w:ins w:id="1053" w:author="Andrew Cornish" w:date="2019-10-23T15:14:00Z"/>
                <w:rFonts w:ascii="Arial" w:hAnsi="Arial" w:cs="Arial"/>
              </w:rPr>
            </w:pPr>
            <w:ins w:id="1054" w:author="Andrew Cornish" w:date="2019-10-23T15:14:00Z">
              <w:r w:rsidRPr="00331736">
                <w:rPr>
                  <w:rFonts w:ascii="Arial" w:hAnsi="Arial" w:cs="Arial"/>
                </w:rPr>
                <w:t>ID</w:t>
              </w:r>
            </w:ins>
          </w:p>
        </w:tc>
        <w:tc>
          <w:tcPr>
            <w:tcW w:w="7375" w:type="dxa"/>
          </w:tcPr>
          <w:p w14:paraId="7554DFD5" w14:textId="7413980C" w:rsidR="00495D17" w:rsidRPr="00331736" w:rsidRDefault="0061381B" w:rsidP="00FE14CD">
            <w:pPr>
              <w:rPr>
                <w:ins w:id="1055" w:author="Andrew Cornish" w:date="2019-10-23T15:14:00Z"/>
                <w:rFonts w:ascii="Arial" w:hAnsi="Arial" w:cs="Arial"/>
              </w:rPr>
            </w:pPr>
            <w:ins w:id="1056" w:author="Andrew Cornish" w:date="2019-10-23T15:17:00Z">
              <w:r w:rsidRPr="00331736">
                <w:rPr>
                  <w:rFonts w:ascii="Arial" w:hAnsi="Arial" w:cs="Arial"/>
                </w:rPr>
                <w:t>HP1</w:t>
              </w:r>
            </w:ins>
          </w:p>
        </w:tc>
      </w:tr>
      <w:tr w:rsidR="00495D17" w:rsidRPr="00331736" w14:paraId="0E76DA04" w14:textId="77777777" w:rsidTr="00FE14CD">
        <w:trPr>
          <w:ins w:id="1057" w:author="Andrew Cornish" w:date="2019-10-23T15:14:00Z"/>
        </w:trPr>
        <w:tc>
          <w:tcPr>
            <w:tcW w:w="1255" w:type="dxa"/>
          </w:tcPr>
          <w:p w14:paraId="4D0A2DFB" w14:textId="77777777" w:rsidR="00495D17" w:rsidRPr="00331736" w:rsidRDefault="00495D17" w:rsidP="00FE14CD">
            <w:pPr>
              <w:rPr>
                <w:ins w:id="1058" w:author="Andrew Cornish" w:date="2019-10-23T15:14:00Z"/>
                <w:rFonts w:ascii="Arial" w:hAnsi="Arial" w:cs="Arial"/>
              </w:rPr>
            </w:pPr>
            <w:ins w:id="1059" w:author="Andrew Cornish" w:date="2019-10-23T15:14:00Z">
              <w:r w:rsidRPr="00331736">
                <w:rPr>
                  <w:rFonts w:ascii="Arial" w:hAnsi="Arial" w:cs="Arial"/>
                </w:rPr>
                <w:t>Actor</w:t>
              </w:r>
            </w:ins>
          </w:p>
        </w:tc>
        <w:tc>
          <w:tcPr>
            <w:tcW w:w="7375" w:type="dxa"/>
          </w:tcPr>
          <w:p w14:paraId="1A92D80B" w14:textId="77777777" w:rsidR="00495D17" w:rsidRPr="00331736" w:rsidRDefault="00495D17" w:rsidP="00FE14CD">
            <w:pPr>
              <w:rPr>
                <w:ins w:id="1060" w:author="Andrew Cornish" w:date="2019-10-23T15:14:00Z"/>
                <w:rFonts w:ascii="Arial" w:hAnsi="Arial" w:cs="Arial"/>
              </w:rPr>
            </w:pPr>
            <w:ins w:id="1061" w:author="Andrew Cornish" w:date="2019-10-23T15:14:00Z">
              <w:r w:rsidRPr="00331736">
                <w:rPr>
                  <w:rFonts w:ascii="Arial" w:hAnsi="Arial" w:cs="Arial"/>
                </w:rPr>
                <w:t>User</w:t>
              </w:r>
            </w:ins>
          </w:p>
        </w:tc>
      </w:tr>
      <w:tr w:rsidR="00817251" w:rsidRPr="00331736" w14:paraId="762992AC" w14:textId="77777777" w:rsidTr="00FE14CD">
        <w:trPr>
          <w:ins w:id="1062" w:author="Cornish, Andrew M" w:date="2019-10-24T06:18:00Z"/>
        </w:trPr>
        <w:tc>
          <w:tcPr>
            <w:tcW w:w="1255" w:type="dxa"/>
          </w:tcPr>
          <w:p w14:paraId="3B2159A4" w14:textId="33ECD15D" w:rsidR="00817251" w:rsidRPr="00331736" w:rsidRDefault="00817251" w:rsidP="00FE14CD">
            <w:pPr>
              <w:rPr>
                <w:ins w:id="1063" w:author="Cornish, Andrew M" w:date="2019-10-24T06:18:00Z"/>
                <w:rFonts w:ascii="Arial" w:hAnsi="Arial" w:cs="Arial"/>
              </w:rPr>
            </w:pPr>
            <w:ins w:id="1064" w:author="Cornish, Andrew M" w:date="2019-10-24T06:18:00Z">
              <w:r w:rsidRPr="00331736">
                <w:rPr>
                  <w:rFonts w:ascii="Arial" w:hAnsi="Arial" w:cs="Arial"/>
                </w:rPr>
                <w:t>Priority</w:t>
              </w:r>
            </w:ins>
          </w:p>
        </w:tc>
        <w:tc>
          <w:tcPr>
            <w:tcW w:w="7375" w:type="dxa"/>
          </w:tcPr>
          <w:p w14:paraId="0978B0F6" w14:textId="36543B45" w:rsidR="00817251" w:rsidRPr="00331736" w:rsidRDefault="00817251" w:rsidP="00FE14CD">
            <w:pPr>
              <w:rPr>
                <w:ins w:id="1065" w:author="Cornish, Andrew M" w:date="2019-10-24T06:18:00Z"/>
                <w:rFonts w:ascii="Arial" w:hAnsi="Arial" w:cs="Arial"/>
              </w:rPr>
            </w:pPr>
            <w:ins w:id="1066" w:author="Cornish, Andrew M" w:date="2019-10-24T06:18:00Z">
              <w:r w:rsidRPr="00331736">
                <w:rPr>
                  <w:rFonts w:ascii="Arial" w:hAnsi="Arial" w:cs="Arial"/>
                </w:rPr>
                <w:t>High</w:t>
              </w:r>
            </w:ins>
          </w:p>
        </w:tc>
      </w:tr>
      <w:tr w:rsidR="00495D17" w:rsidRPr="00331736" w14:paraId="3CDC9215" w14:textId="77777777" w:rsidTr="00FE14CD">
        <w:trPr>
          <w:ins w:id="1067" w:author="Andrew Cornish" w:date="2019-10-23T15:14:00Z"/>
        </w:trPr>
        <w:tc>
          <w:tcPr>
            <w:tcW w:w="1255" w:type="dxa"/>
          </w:tcPr>
          <w:p w14:paraId="009691E4" w14:textId="77777777" w:rsidR="00495D17" w:rsidRPr="00331736" w:rsidRDefault="00495D17" w:rsidP="00FE14CD">
            <w:pPr>
              <w:rPr>
                <w:ins w:id="1068" w:author="Andrew Cornish" w:date="2019-10-23T15:14:00Z"/>
                <w:rFonts w:ascii="Arial" w:hAnsi="Arial" w:cs="Arial"/>
              </w:rPr>
            </w:pPr>
            <w:ins w:id="1069" w:author="Andrew Cornish" w:date="2019-10-23T15:14:00Z">
              <w:r w:rsidRPr="00331736">
                <w:rPr>
                  <w:rFonts w:ascii="Arial" w:hAnsi="Arial" w:cs="Arial"/>
                </w:rPr>
                <w:t>Necessity</w:t>
              </w:r>
            </w:ins>
          </w:p>
        </w:tc>
        <w:tc>
          <w:tcPr>
            <w:tcW w:w="7375" w:type="dxa"/>
          </w:tcPr>
          <w:p w14:paraId="2B67816A" w14:textId="77777777" w:rsidR="00495D17" w:rsidRPr="00331736" w:rsidRDefault="00495D17" w:rsidP="00FE14CD">
            <w:pPr>
              <w:rPr>
                <w:ins w:id="1070" w:author="Andrew Cornish" w:date="2019-10-23T15:14:00Z"/>
                <w:rFonts w:ascii="Arial" w:hAnsi="Arial" w:cs="Arial"/>
              </w:rPr>
            </w:pPr>
            <w:ins w:id="1071" w:author="Andrew Cornish" w:date="2019-10-23T15:14:00Z">
              <w:r w:rsidRPr="00331736">
                <w:rPr>
                  <w:rFonts w:ascii="Arial" w:hAnsi="Arial" w:cs="Arial"/>
                </w:rPr>
                <w:t>Optional</w:t>
              </w:r>
            </w:ins>
          </w:p>
        </w:tc>
      </w:tr>
      <w:tr w:rsidR="00495D17" w:rsidRPr="00331736" w14:paraId="4DF44CD2" w14:textId="77777777" w:rsidTr="00FE14CD">
        <w:trPr>
          <w:ins w:id="1072" w:author="Andrew Cornish" w:date="2019-10-23T15:14:00Z"/>
        </w:trPr>
        <w:tc>
          <w:tcPr>
            <w:tcW w:w="1255" w:type="dxa"/>
          </w:tcPr>
          <w:p w14:paraId="74DCF50C" w14:textId="77777777" w:rsidR="00495D17" w:rsidRPr="00331736" w:rsidRDefault="00495D17" w:rsidP="00FE14CD">
            <w:pPr>
              <w:rPr>
                <w:ins w:id="1073" w:author="Andrew Cornish" w:date="2019-10-23T15:14:00Z"/>
                <w:rFonts w:ascii="Arial" w:hAnsi="Arial" w:cs="Arial"/>
              </w:rPr>
            </w:pPr>
            <w:ins w:id="1074" w:author="Andrew Cornish" w:date="2019-10-23T15:14:00Z">
              <w:r w:rsidRPr="00331736">
                <w:rPr>
                  <w:rFonts w:ascii="Arial" w:hAnsi="Arial" w:cs="Arial"/>
                </w:rPr>
                <w:t>Pre-Reqs</w:t>
              </w:r>
            </w:ins>
          </w:p>
        </w:tc>
        <w:tc>
          <w:tcPr>
            <w:tcW w:w="7375" w:type="dxa"/>
          </w:tcPr>
          <w:p w14:paraId="5BB1C58B" w14:textId="77777777" w:rsidR="00495D17" w:rsidRPr="00331736" w:rsidRDefault="00495D17" w:rsidP="00FE14CD">
            <w:pPr>
              <w:rPr>
                <w:ins w:id="1075" w:author="Andrew Cornish" w:date="2019-10-23T15:14:00Z"/>
                <w:rFonts w:ascii="Arial" w:hAnsi="Arial" w:cs="Arial"/>
              </w:rPr>
            </w:pPr>
            <w:ins w:id="1076" w:author="Andrew Cornish" w:date="2019-10-23T15:14:00Z">
              <w:r w:rsidRPr="00331736">
                <w:rPr>
                  <w:rFonts w:ascii="Arial" w:hAnsi="Arial" w:cs="Arial"/>
                </w:rPr>
                <w:t>None</w:t>
              </w:r>
            </w:ins>
          </w:p>
        </w:tc>
      </w:tr>
      <w:tr w:rsidR="00495D17" w:rsidRPr="00331736" w14:paraId="3AF80CC7" w14:textId="77777777" w:rsidTr="00FE14CD">
        <w:trPr>
          <w:ins w:id="1077" w:author="Andrew Cornish" w:date="2019-10-23T15:14:00Z"/>
        </w:trPr>
        <w:tc>
          <w:tcPr>
            <w:tcW w:w="1255" w:type="dxa"/>
          </w:tcPr>
          <w:p w14:paraId="303400A3" w14:textId="77777777" w:rsidR="00495D17" w:rsidRPr="00331736" w:rsidRDefault="00495D17" w:rsidP="00FE14CD">
            <w:pPr>
              <w:rPr>
                <w:ins w:id="1078" w:author="Andrew Cornish" w:date="2019-10-23T15:14:00Z"/>
                <w:rFonts w:ascii="Arial" w:hAnsi="Arial" w:cs="Arial"/>
              </w:rPr>
            </w:pPr>
            <w:ins w:id="1079" w:author="Andrew Cornish" w:date="2019-10-23T15:14:00Z">
              <w:r w:rsidRPr="00331736">
                <w:rPr>
                  <w:rFonts w:ascii="Arial" w:hAnsi="Arial" w:cs="Arial"/>
                </w:rPr>
                <w:t>Results</w:t>
              </w:r>
            </w:ins>
          </w:p>
        </w:tc>
        <w:tc>
          <w:tcPr>
            <w:tcW w:w="7375" w:type="dxa"/>
          </w:tcPr>
          <w:p w14:paraId="560939B7" w14:textId="1EABCAA9" w:rsidR="00495D17" w:rsidRPr="00331736" w:rsidRDefault="0061381B" w:rsidP="00FE14CD">
            <w:pPr>
              <w:rPr>
                <w:ins w:id="1080" w:author="Andrew Cornish" w:date="2019-10-23T15:14:00Z"/>
                <w:rFonts w:ascii="Arial" w:hAnsi="Arial" w:cs="Arial"/>
              </w:rPr>
            </w:pPr>
            <w:ins w:id="1081" w:author="Andrew Cornish" w:date="2019-10-23T15:17:00Z">
              <w:r w:rsidRPr="00331736">
                <w:rPr>
                  <w:rFonts w:ascii="Arial" w:hAnsi="Arial" w:cs="Arial"/>
                </w:rPr>
                <w:t>Home page for POFIS</w:t>
              </w:r>
            </w:ins>
          </w:p>
        </w:tc>
      </w:tr>
      <w:tr w:rsidR="00495D17" w:rsidRPr="00331736" w14:paraId="531A7C37" w14:textId="77777777" w:rsidTr="00FE14CD">
        <w:trPr>
          <w:ins w:id="1082" w:author="Andrew Cornish" w:date="2019-10-23T15:14:00Z"/>
        </w:trPr>
        <w:tc>
          <w:tcPr>
            <w:tcW w:w="1255" w:type="dxa"/>
          </w:tcPr>
          <w:p w14:paraId="590F0C54" w14:textId="1B71BEF0" w:rsidR="00495D17" w:rsidRPr="00331736" w:rsidRDefault="003374C3" w:rsidP="00FE14CD">
            <w:pPr>
              <w:rPr>
                <w:ins w:id="1083" w:author="Andrew Cornish" w:date="2019-10-23T15:14:00Z"/>
                <w:rFonts w:ascii="Arial" w:hAnsi="Arial" w:cs="Arial"/>
              </w:rPr>
            </w:pPr>
            <w:ins w:id="1084" w:author="Cornish, Andrew M" w:date="2019-10-24T06:20:00Z">
              <w:r w:rsidRPr="00331736">
                <w:rPr>
                  <w:rFonts w:ascii="Arial" w:hAnsi="Arial" w:cs="Arial"/>
                </w:rPr>
                <w:t>Procedure</w:t>
              </w:r>
            </w:ins>
          </w:p>
        </w:tc>
        <w:tc>
          <w:tcPr>
            <w:tcW w:w="7375" w:type="dxa"/>
          </w:tcPr>
          <w:p w14:paraId="3158CAC8" w14:textId="657F6360" w:rsidR="00495D17" w:rsidRPr="00331736" w:rsidRDefault="00495D17" w:rsidP="00495D17">
            <w:pPr>
              <w:pStyle w:val="ListParagraph"/>
              <w:numPr>
                <w:ilvl w:val="0"/>
                <w:numId w:val="9"/>
              </w:numPr>
              <w:rPr>
                <w:ins w:id="1085" w:author="Andrew Cornish" w:date="2019-10-23T15:14:00Z"/>
                <w:rFonts w:ascii="Arial" w:hAnsi="Arial" w:cs="Arial"/>
              </w:rPr>
            </w:pPr>
            <w:ins w:id="1086" w:author="Andrew Cornish" w:date="2019-10-23T15:14:00Z">
              <w:r w:rsidRPr="00331736">
                <w:rPr>
                  <w:rFonts w:ascii="Arial" w:hAnsi="Arial" w:cs="Arial"/>
                </w:rPr>
                <w:t xml:space="preserve">User </w:t>
              </w:r>
            </w:ins>
            <w:ins w:id="1087" w:author="Andrew Cornish" w:date="2019-10-23T15:17:00Z">
              <w:r w:rsidR="0061381B" w:rsidRPr="00331736">
                <w:rPr>
                  <w:rFonts w:ascii="Arial" w:hAnsi="Arial" w:cs="Arial"/>
                </w:rPr>
                <w:t>will be presented log</w:t>
              </w:r>
            </w:ins>
            <w:ins w:id="1088" w:author="Andrew Cornish" w:date="2019-10-23T15:18:00Z">
              <w:r w:rsidR="00A51650" w:rsidRPr="00331736">
                <w:rPr>
                  <w:rFonts w:ascii="Arial" w:hAnsi="Arial" w:cs="Arial"/>
                </w:rPr>
                <w:t>-</w:t>
              </w:r>
            </w:ins>
            <w:ins w:id="1089" w:author="Andrew Cornish" w:date="2019-10-23T15:17:00Z">
              <w:r w:rsidR="0061381B" w:rsidRPr="00331736">
                <w:rPr>
                  <w:rFonts w:ascii="Arial" w:hAnsi="Arial" w:cs="Arial"/>
                </w:rPr>
                <w:t>in, ac</w:t>
              </w:r>
            </w:ins>
            <w:ins w:id="1090" w:author="Andrew Cornish" w:date="2019-10-23T15:18:00Z">
              <w:r w:rsidR="0061381B" w:rsidRPr="00331736">
                <w:rPr>
                  <w:rFonts w:ascii="Arial" w:hAnsi="Arial" w:cs="Arial"/>
                </w:rPr>
                <w:t>count creation and tuto</w:t>
              </w:r>
              <w:r w:rsidR="00A51650" w:rsidRPr="00331736">
                <w:rPr>
                  <w:rFonts w:ascii="Arial" w:hAnsi="Arial" w:cs="Arial"/>
                </w:rPr>
                <w:t>rial options</w:t>
              </w:r>
            </w:ins>
            <w:ins w:id="1091" w:author="Andrew Cornish" w:date="2019-10-23T15:14:00Z">
              <w:r w:rsidRPr="00331736">
                <w:rPr>
                  <w:rFonts w:ascii="Arial" w:hAnsi="Arial" w:cs="Arial"/>
                </w:rPr>
                <w:t>.</w:t>
              </w:r>
            </w:ins>
          </w:p>
          <w:p w14:paraId="59BA173E" w14:textId="6F50B2AB" w:rsidR="000A7424" w:rsidRPr="00331736" w:rsidRDefault="00A56E7D">
            <w:pPr>
              <w:pStyle w:val="ListParagraph"/>
              <w:numPr>
                <w:ilvl w:val="0"/>
                <w:numId w:val="9"/>
              </w:numPr>
              <w:rPr>
                <w:ins w:id="1092" w:author="Andrew Cornish" w:date="2019-10-23T15:14:00Z"/>
                <w:rFonts w:ascii="Arial" w:hAnsi="Arial" w:cs="Arial"/>
                <w:rPrChange w:id="1093" w:author="Cornish, Andrew M" w:date="2019-10-24T09:58:00Z">
                  <w:rPr>
                    <w:ins w:id="1094" w:author="Andrew Cornish" w:date="2019-10-23T15:14:00Z"/>
                  </w:rPr>
                </w:rPrChange>
              </w:rPr>
            </w:pPr>
            <w:ins w:id="1095" w:author="Andrew Cornish" w:date="2019-10-23T15:18:00Z">
              <w:r w:rsidRPr="00331736">
                <w:rPr>
                  <w:rFonts w:ascii="Arial" w:hAnsi="Arial" w:cs="Arial"/>
                </w:rPr>
                <w:t xml:space="preserve">Links to additional </w:t>
              </w:r>
              <w:r w:rsidR="007D1F35" w:rsidRPr="00331736">
                <w:rPr>
                  <w:rFonts w:ascii="Arial" w:hAnsi="Arial" w:cs="Arial"/>
                </w:rPr>
                <w:t xml:space="preserve">resources </w:t>
              </w:r>
              <w:r w:rsidR="000A7424" w:rsidRPr="00331736">
                <w:rPr>
                  <w:rFonts w:ascii="Arial" w:hAnsi="Arial" w:cs="Arial"/>
                </w:rPr>
                <w:t>about Python will be presented</w:t>
              </w:r>
            </w:ins>
          </w:p>
        </w:tc>
      </w:tr>
    </w:tbl>
    <w:p w14:paraId="2C5E9E7F" w14:textId="05E340F6" w:rsidR="00495D17" w:rsidRPr="00331736" w:rsidRDefault="00495D17" w:rsidP="00962596">
      <w:pPr>
        <w:ind w:left="720"/>
        <w:rPr>
          <w:ins w:id="1096" w:author="Andrew Cornish" w:date="2019-10-23T15:18:00Z"/>
          <w:rFonts w:ascii="Arial" w:hAnsi="Arial" w:cs="Arial"/>
        </w:rPr>
      </w:pPr>
    </w:p>
    <w:p w14:paraId="3C5B5CF8" w14:textId="41093CAA" w:rsidR="000A7424" w:rsidRPr="00331736" w:rsidRDefault="000A7424" w:rsidP="000A7424">
      <w:pPr>
        <w:ind w:left="720"/>
        <w:rPr>
          <w:ins w:id="1097" w:author="Andrew Cornish" w:date="2019-10-23T15:19:00Z"/>
          <w:rFonts w:ascii="Arial" w:hAnsi="Arial" w:cs="Arial"/>
          <w:b/>
          <w:bCs/>
          <w:rPrChange w:id="1098" w:author="Cornish, Andrew M" w:date="2019-10-24T09:58:00Z">
            <w:rPr>
              <w:ins w:id="1099" w:author="Andrew Cornish" w:date="2019-10-23T15:19:00Z"/>
              <w:rFonts w:ascii="Arial" w:hAnsi="Arial" w:cs="Arial"/>
            </w:rPr>
          </w:rPrChange>
        </w:rPr>
      </w:pPr>
      <w:ins w:id="1100" w:author="Andrew Cornish" w:date="2019-10-23T15:18:00Z">
        <w:r w:rsidRPr="00331736">
          <w:rPr>
            <w:rFonts w:ascii="Arial" w:hAnsi="Arial" w:cs="Arial"/>
            <w:b/>
            <w:bCs/>
            <w:rPrChange w:id="1101" w:author="Cornish, Andrew M" w:date="2019-10-24T09:58:00Z">
              <w:rPr>
                <w:rFonts w:ascii="Arial" w:hAnsi="Arial" w:cs="Arial"/>
              </w:rPr>
            </w:rPrChange>
          </w:rPr>
          <w:t>3</w:t>
        </w:r>
      </w:ins>
      <w:ins w:id="1102" w:author="Andrew Cornish" w:date="2019-10-23T15:19:00Z">
        <w:r w:rsidRPr="00331736">
          <w:rPr>
            <w:rFonts w:ascii="Arial" w:hAnsi="Arial" w:cs="Arial"/>
            <w:b/>
            <w:bCs/>
            <w:rPrChange w:id="1103" w:author="Cornish, Andrew M" w:date="2019-10-24T09:58:00Z">
              <w:rPr>
                <w:rFonts w:ascii="Arial" w:hAnsi="Arial" w:cs="Arial"/>
              </w:rPr>
            </w:rPrChange>
          </w:rPr>
          <w:t xml:space="preserve">.2.4 </w:t>
        </w:r>
      </w:ins>
      <w:ins w:id="1104" w:author="Andrew Cornish" w:date="2019-10-23T15:24:00Z">
        <w:r w:rsidR="00060D1E" w:rsidRPr="00331736">
          <w:rPr>
            <w:rFonts w:ascii="Arial" w:hAnsi="Arial" w:cs="Arial"/>
            <w:b/>
            <w:bCs/>
            <w:rPrChange w:id="1105" w:author="Cornish, Andrew M" w:date="2019-10-24T09:58:00Z">
              <w:rPr>
                <w:rFonts w:ascii="Arial" w:hAnsi="Arial" w:cs="Arial"/>
              </w:rPr>
            </w:rPrChange>
          </w:rPr>
          <w:t xml:space="preserve">Tutorial </w:t>
        </w:r>
      </w:ins>
      <w:ins w:id="1106" w:author="Cornish, Andrew M" w:date="2019-10-24T05:58:00Z">
        <w:r w:rsidR="00E6008F" w:rsidRPr="00331736">
          <w:rPr>
            <w:rFonts w:ascii="Arial" w:hAnsi="Arial" w:cs="Arial"/>
            <w:b/>
            <w:bCs/>
            <w:rPrChange w:id="1107" w:author="Cornish, Andrew M" w:date="2019-10-24T09:58:00Z">
              <w:rPr>
                <w:rFonts w:ascii="Arial" w:hAnsi="Arial" w:cs="Arial"/>
              </w:rPr>
            </w:rPrChange>
          </w:rPr>
          <w:t>S</w:t>
        </w:r>
      </w:ins>
      <w:ins w:id="1108" w:author="Andrew Cornish" w:date="2019-10-23T15:24:00Z">
        <w:del w:id="1109" w:author="Cornish, Andrew M" w:date="2019-10-24T05:58:00Z">
          <w:r w:rsidR="006E12D0" w:rsidRPr="00331736" w:rsidDel="00E6008F">
            <w:rPr>
              <w:rFonts w:ascii="Arial" w:hAnsi="Arial" w:cs="Arial"/>
              <w:b/>
              <w:bCs/>
              <w:rPrChange w:id="1110" w:author="Cornish, Andrew M" w:date="2019-10-24T09:58:00Z">
                <w:rPr>
                  <w:rFonts w:ascii="Arial" w:hAnsi="Arial" w:cs="Arial"/>
                </w:rPr>
              </w:rPrChange>
            </w:rPr>
            <w:delText>s</w:delText>
          </w:r>
        </w:del>
        <w:r w:rsidR="006E12D0" w:rsidRPr="00331736">
          <w:rPr>
            <w:rFonts w:ascii="Arial" w:hAnsi="Arial" w:cs="Arial"/>
            <w:b/>
            <w:bCs/>
            <w:rPrChange w:id="1111" w:author="Cornish, Andrew M" w:date="2019-10-24T09:58:00Z">
              <w:rPr>
                <w:rFonts w:ascii="Arial" w:hAnsi="Arial" w:cs="Arial"/>
              </w:rPr>
            </w:rPrChange>
          </w:rPr>
          <w:t xml:space="preserve">election </w:t>
        </w:r>
      </w:ins>
    </w:p>
    <w:tbl>
      <w:tblPr>
        <w:tblStyle w:val="TableGrid"/>
        <w:tblW w:w="0" w:type="auto"/>
        <w:tblInd w:w="720" w:type="dxa"/>
        <w:tblCellMar>
          <w:left w:w="115" w:type="dxa"/>
          <w:right w:w="115" w:type="dxa"/>
        </w:tblCellMar>
        <w:tblLook w:val="04A0" w:firstRow="1" w:lastRow="0" w:firstColumn="1" w:lastColumn="0" w:noHBand="0" w:noVBand="1"/>
      </w:tblPr>
      <w:tblGrid>
        <w:gridCol w:w="1255"/>
        <w:gridCol w:w="7375"/>
      </w:tblGrid>
      <w:tr w:rsidR="000A7424" w:rsidRPr="00331736" w14:paraId="79F10FF7" w14:textId="77777777" w:rsidTr="00FE14CD">
        <w:trPr>
          <w:ins w:id="1112" w:author="Andrew Cornish" w:date="2019-10-23T15:19:00Z"/>
        </w:trPr>
        <w:tc>
          <w:tcPr>
            <w:tcW w:w="1255" w:type="dxa"/>
          </w:tcPr>
          <w:p w14:paraId="180A5D21" w14:textId="77777777" w:rsidR="000A7424" w:rsidRPr="00331736" w:rsidRDefault="000A7424" w:rsidP="00FE14CD">
            <w:pPr>
              <w:rPr>
                <w:ins w:id="1113" w:author="Andrew Cornish" w:date="2019-10-23T15:19:00Z"/>
                <w:rFonts w:ascii="Arial" w:hAnsi="Arial" w:cs="Arial"/>
              </w:rPr>
            </w:pPr>
            <w:ins w:id="1114" w:author="Andrew Cornish" w:date="2019-10-23T15:19:00Z">
              <w:r w:rsidRPr="00331736">
                <w:rPr>
                  <w:rFonts w:ascii="Arial" w:hAnsi="Arial" w:cs="Arial"/>
                </w:rPr>
                <w:t>ID</w:t>
              </w:r>
            </w:ins>
          </w:p>
        </w:tc>
        <w:tc>
          <w:tcPr>
            <w:tcW w:w="7375" w:type="dxa"/>
          </w:tcPr>
          <w:p w14:paraId="60A375F5" w14:textId="3971CBB0" w:rsidR="000A7424" w:rsidRPr="00331736" w:rsidRDefault="00FA6BCE" w:rsidP="00FE14CD">
            <w:pPr>
              <w:rPr>
                <w:ins w:id="1115" w:author="Andrew Cornish" w:date="2019-10-23T15:19:00Z"/>
                <w:rFonts w:ascii="Arial" w:hAnsi="Arial" w:cs="Arial"/>
              </w:rPr>
            </w:pPr>
            <w:ins w:id="1116" w:author="Andrew Cornish" w:date="2019-10-23T15:21:00Z">
              <w:r w:rsidRPr="00331736">
                <w:rPr>
                  <w:rFonts w:ascii="Arial" w:hAnsi="Arial" w:cs="Arial"/>
                </w:rPr>
                <w:t>T</w:t>
              </w:r>
            </w:ins>
            <w:ins w:id="1117" w:author="Andrew Cornish" w:date="2019-10-23T15:26:00Z">
              <w:r w:rsidR="009C2D19" w:rsidRPr="00331736">
                <w:rPr>
                  <w:rFonts w:ascii="Arial" w:hAnsi="Arial" w:cs="Arial"/>
                </w:rPr>
                <w:t>S</w:t>
              </w:r>
            </w:ins>
            <w:ins w:id="1118" w:author="Andrew Cornish" w:date="2019-10-23T15:21:00Z">
              <w:r w:rsidRPr="00331736">
                <w:rPr>
                  <w:rFonts w:ascii="Arial" w:hAnsi="Arial" w:cs="Arial"/>
                </w:rPr>
                <w:t>1</w:t>
              </w:r>
            </w:ins>
          </w:p>
        </w:tc>
      </w:tr>
      <w:tr w:rsidR="000A7424" w:rsidRPr="00331736" w14:paraId="106A5FA0" w14:textId="77777777" w:rsidTr="00FE14CD">
        <w:trPr>
          <w:ins w:id="1119" w:author="Andrew Cornish" w:date="2019-10-23T15:19:00Z"/>
        </w:trPr>
        <w:tc>
          <w:tcPr>
            <w:tcW w:w="1255" w:type="dxa"/>
          </w:tcPr>
          <w:p w14:paraId="2FFE8060" w14:textId="77777777" w:rsidR="000A7424" w:rsidRPr="00331736" w:rsidRDefault="000A7424" w:rsidP="00FE14CD">
            <w:pPr>
              <w:rPr>
                <w:ins w:id="1120" w:author="Andrew Cornish" w:date="2019-10-23T15:19:00Z"/>
                <w:rFonts w:ascii="Arial" w:hAnsi="Arial" w:cs="Arial"/>
              </w:rPr>
            </w:pPr>
            <w:ins w:id="1121" w:author="Andrew Cornish" w:date="2019-10-23T15:19:00Z">
              <w:r w:rsidRPr="00331736">
                <w:rPr>
                  <w:rFonts w:ascii="Arial" w:hAnsi="Arial" w:cs="Arial"/>
                </w:rPr>
                <w:t>Actor</w:t>
              </w:r>
            </w:ins>
          </w:p>
        </w:tc>
        <w:tc>
          <w:tcPr>
            <w:tcW w:w="7375" w:type="dxa"/>
          </w:tcPr>
          <w:p w14:paraId="518FB046" w14:textId="77777777" w:rsidR="000A7424" w:rsidRPr="00331736" w:rsidRDefault="000A7424" w:rsidP="00FE14CD">
            <w:pPr>
              <w:rPr>
                <w:ins w:id="1122" w:author="Andrew Cornish" w:date="2019-10-23T15:19:00Z"/>
                <w:rFonts w:ascii="Arial" w:hAnsi="Arial" w:cs="Arial"/>
              </w:rPr>
            </w:pPr>
            <w:ins w:id="1123" w:author="Andrew Cornish" w:date="2019-10-23T15:19:00Z">
              <w:r w:rsidRPr="00331736">
                <w:rPr>
                  <w:rFonts w:ascii="Arial" w:hAnsi="Arial" w:cs="Arial"/>
                </w:rPr>
                <w:t>User</w:t>
              </w:r>
            </w:ins>
          </w:p>
        </w:tc>
      </w:tr>
      <w:tr w:rsidR="00C43CD2" w:rsidRPr="00331736" w14:paraId="1A5217CC" w14:textId="77777777" w:rsidTr="00FE14CD">
        <w:trPr>
          <w:ins w:id="1124" w:author="Cornish, Andrew M" w:date="2019-10-24T06:19:00Z"/>
        </w:trPr>
        <w:tc>
          <w:tcPr>
            <w:tcW w:w="1255" w:type="dxa"/>
          </w:tcPr>
          <w:p w14:paraId="227DB6F9" w14:textId="03C5CF7B" w:rsidR="00C43CD2" w:rsidRPr="00331736" w:rsidRDefault="00C43CD2" w:rsidP="00FE14CD">
            <w:pPr>
              <w:rPr>
                <w:ins w:id="1125" w:author="Cornish, Andrew M" w:date="2019-10-24T06:19:00Z"/>
                <w:rFonts w:ascii="Arial" w:hAnsi="Arial" w:cs="Arial"/>
              </w:rPr>
            </w:pPr>
            <w:ins w:id="1126" w:author="Cornish, Andrew M" w:date="2019-10-24T06:19:00Z">
              <w:r w:rsidRPr="00331736">
                <w:rPr>
                  <w:rFonts w:ascii="Arial" w:hAnsi="Arial" w:cs="Arial"/>
                </w:rPr>
                <w:t>Priority</w:t>
              </w:r>
            </w:ins>
          </w:p>
        </w:tc>
        <w:tc>
          <w:tcPr>
            <w:tcW w:w="7375" w:type="dxa"/>
          </w:tcPr>
          <w:p w14:paraId="4BE138EF" w14:textId="4FAA4F40" w:rsidR="00C43CD2" w:rsidRPr="00331736" w:rsidRDefault="00C43CD2" w:rsidP="00FE14CD">
            <w:pPr>
              <w:rPr>
                <w:ins w:id="1127" w:author="Cornish, Andrew M" w:date="2019-10-24T06:19:00Z"/>
                <w:rFonts w:ascii="Arial" w:hAnsi="Arial" w:cs="Arial"/>
              </w:rPr>
            </w:pPr>
            <w:ins w:id="1128" w:author="Cornish, Andrew M" w:date="2019-10-24T06:19:00Z">
              <w:r w:rsidRPr="00331736">
                <w:rPr>
                  <w:rFonts w:ascii="Arial" w:hAnsi="Arial" w:cs="Arial"/>
                </w:rPr>
                <w:t>High</w:t>
              </w:r>
            </w:ins>
          </w:p>
        </w:tc>
      </w:tr>
      <w:tr w:rsidR="000A7424" w:rsidRPr="00331736" w14:paraId="59AF59D8" w14:textId="77777777" w:rsidTr="00FE14CD">
        <w:trPr>
          <w:ins w:id="1129" w:author="Andrew Cornish" w:date="2019-10-23T15:19:00Z"/>
        </w:trPr>
        <w:tc>
          <w:tcPr>
            <w:tcW w:w="1255" w:type="dxa"/>
          </w:tcPr>
          <w:p w14:paraId="5BE329B5" w14:textId="77777777" w:rsidR="000A7424" w:rsidRPr="00331736" w:rsidRDefault="000A7424" w:rsidP="00FE14CD">
            <w:pPr>
              <w:rPr>
                <w:ins w:id="1130" w:author="Andrew Cornish" w:date="2019-10-23T15:19:00Z"/>
                <w:rFonts w:ascii="Arial" w:hAnsi="Arial" w:cs="Arial"/>
              </w:rPr>
            </w:pPr>
            <w:ins w:id="1131" w:author="Andrew Cornish" w:date="2019-10-23T15:19:00Z">
              <w:r w:rsidRPr="00331736">
                <w:rPr>
                  <w:rFonts w:ascii="Arial" w:hAnsi="Arial" w:cs="Arial"/>
                </w:rPr>
                <w:t>Necessity</w:t>
              </w:r>
            </w:ins>
          </w:p>
        </w:tc>
        <w:tc>
          <w:tcPr>
            <w:tcW w:w="7375" w:type="dxa"/>
          </w:tcPr>
          <w:p w14:paraId="34C3E184" w14:textId="77777777" w:rsidR="000A7424" w:rsidRPr="00331736" w:rsidRDefault="000A7424" w:rsidP="00FE14CD">
            <w:pPr>
              <w:rPr>
                <w:ins w:id="1132" w:author="Andrew Cornish" w:date="2019-10-23T15:19:00Z"/>
                <w:rFonts w:ascii="Arial" w:hAnsi="Arial" w:cs="Arial"/>
              </w:rPr>
            </w:pPr>
            <w:ins w:id="1133" w:author="Andrew Cornish" w:date="2019-10-23T15:19:00Z">
              <w:r w:rsidRPr="00331736">
                <w:rPr>
                  <w:rFonts w:ascii="Arial" w:hAnsi="Arial" w:cs="Arial"/>
                </w:rPr>
                <w:t>Optional</w:t>
              </w:r>
            </w:ins>
          </w:p>
        </w:tc>
      </w:tr>
      <w:tr w:rsidR="000A7424" w:rsidRPr="00331736" w14:paraId="644D002E" w14:textId="77777777" w:rsidTr="00FE14CD">
        <w:trPr>
          <w:ins w:id="1134" w:author="Andrew Cornish" w:date="2019-10-23T15:19:00Z"/>
        </w:trPr>
        <w:tc>
          <w:tcPr>
            <w:tcW w:w="1255" w:type="dxa"/>
          </w:tcPr>
          <w:p w14:paraId="3716ABF4" w14:textId="77777777" w:rsidR="000A7424" w:rsidRPr="00331736" w:rsidRDefault="000A7424" w:rsidP="00FE14CD">
            <w:pPr>
              <w:rPr>
                <w:ins w:id="1135" w:author="Andrew Cornish" w:date="2019-10-23T15:19:00Z"/>
                <w:rFonts w:ascii="Arial" w:hAnsi="Arial" w:cs="Arial"/>
              </w:rPr>
            </w:pPr>
            <w:ins w:id="1136" w:author="Andrew Cornish" w:date="2019-10-23T15:19:00Z">
              <w:r w:rsidRPr="00331736">
                <w:rPr>
                  <w:rFonts w:ascii="Arial" w:hAnsi="Arial" w:cs="Arial"/>
                </w:rPr>
                <w:t>Pre-Reqs</w:t>
              </w:r>
            </w:ins>
          </w:p>
        </w:tc>
        <w:tc>
          <w:tcPr>
            <w:tcW w:w="7375" w:type="dxa"/>
          </w:tcPr>
          <w:p w14:paraId="7BCF8C79" w14:textId="77777777" w:rsidR="000A7424" w:rsidRPr="00331736" w:rsidRDefault="000A7424" w:rsidP="00FE14CD">
            <w:pPr>
              <w:rPr>
                <w:ins w:id="1137" w:author="Andrew Cornish" w:date="2019-10-23T15:19:00Z"/>
                <w:rFonts w:ascii="Arial" w:hAnsi="Arial" w:cs="Arial"/>
              </w:rPr>
            </w:pPr>
            <w:ins w:id="1138" w:author="Andrew Cornish" w:date="2019-10-23T15:19:00Z">
              <w:r w:rsidRPr="00331736">
                <w:rPr>
                  <w:rFonts w:ascii="Arial" w:hAnsi="Arial" w:cs="Arial"/>
                </w:rPr>
                <w:t>None</w:t>
              </w:r>
            </w:ins>
          </w:p>
        </w:tc>
      </w:tr>
      <w:tr w:rsidR="007852AD" w:rsidRPr="00331736" w14:paraId="0FA283CF" w14:textId="77777777" w:rsidTr="00FE14CD">
        <w:trPr>
          <w:ins w:id="1139" w:author="Andrew Cornish" w:date="2019-10-23T15:19:00Z"/>
        </w:trPr>
        <w:tc>
          <w:tcPr>
            <w:tcW w:w="1255" w:type="dxa"/>
          </w:tcPr>
          <w:p w14:paraId="790CD939" w14:textId="77777777" w:rsidR="007852AD" w:rsidRPr="00331736" w:rsidRDefault="007852AD" w:rsidP="007852AD">
            <w:pPr>
              <w:rPr>
                <w:ins w:id="1140" w:author="Andrew Cornish" w:date="2019-10-23T15:19:00Z"/>
                <w:rFonts w:ascii="Arial" w:hAnsi="Arial" w:cs="Arial"/>
              </w:rPr>
            </w:pPr>
            <w:ins w:id="1141" w:author="Andrew Cornish" w:date="2019-10-23T15:19:00Z">
              <w:r w:rsidRPr="00331736">
                <w:rPr>
                  <w:rFonts w:ascii="Arial" w:hAnsi="Arial" w:cs="Arial"/>
                </w:rPr>
                <w:t>Results</w:t>
              </w:r>
            </w:ins>
          </w:p>
        </w:tc>
        <w:tc>
          <w:tcPr>
            <w:tcW w:w="7375" w:type="dxa"/>
          </w:tcPr>
          <w:p w14:paraId="7CF64ADA" w14:textId="154FBD0C" w:rsidR="007852AD" w:rsidRPr="00331736" w:rsidRDefault="007852AD" w:rsidP="007852AD">
            <w:pPr>
              <w:rPr>
                <w:ins w:id="1142" w:author="Andrew Cornish" w:date="2019-10-23T15:19:00Z"/>
                <w:rFonts w:ascii="Arial" w:hAnsi="Arial" w:cs="Arial"/>
              </w:rPr>
            </w:pPr>
            <w:ins w:id="1143" w:author="Andrew Cornish [2]" w:date="2019-10-23T15:41:00Z">
              <w:del w:id="1144" w:author="Andrew Cornish" w:date="2019-10-23T15:44:00Z">
                <w:r w:rsidRPr="00331736" w:rsidDel="008547F7">
                  <w:rPr>
                    <w:rFonts w:ascii="Arial" w:hAnsi="Arial" w:cs="Arial"/>
                  </w:rPr>
                  <w:delText>Present</w:delText>
                </w:r>
              </w:del>
            </w:ins>
            <w:ins w:id="1145" w:author="Andrew Cornish" w:date="2019-10-23T15:44:00Z">
              <w:r w:rsidR="008547F7" w:rsidRPr="00331736">
                <w:rPr>
                  <w:rFonts w:ascii="Arial" w:hAnsi="Arial" w:cs="Arial"/>
                </w:rPr>
                <w:t>User can select</w:t>
              </w:r>
            </w:ins>
            <w:ins w:id="1146" w:author="Andrew Cornish [2]" w:date="2019-10-23T15:41:00Z">
              <w:r w:rsidRPr="00331736">
                <w:rPr>
                  <w:rFonts w:ascii="Arial" w:hAnsi="Arial" w:cs="Arial"/>
                </w:rPr>
                <w:t xml:space="preserve"> tutorial</w:t>
              </w:r>
              <w:del w:id="1147" w:author="Andrew Cornish" w:date="2019-10-23T15:44:00Z">
                <w:r w:rsidRPr="00331736" w:rsidDel="00A0772D">
                  <w:rPr>
                    <w:rFonts w:ascii="Arial" w:hAnsi="Arial" w:cs="Arial"/>
                  </w:rPr>
                  <w:delText xml:space="preserve"> choices</w:delText>
                </w:r>
              </w:del>
            </w:ins>
            <w:ins w:id="1148" w:author="Andrew Cornish" w:date="2019-10-23T15:19:00Z">
              <w:del w:id="1149" w:author="Andrew Cornish [2]" w:date="2019-10-23T15:41:00Z">
                <w:r w:rsidRPr="00331736" w:rsidDel="00CB252E">
                  <w:rPr>
                    <w:rFonts w:ascii="Arial" w:hAnsi="Arial" w:cs="Arial"/>
                  </w:rPr>
                  <w:delText>Us</w:delText>
                </w:r>
              </w:del>
            </w:ins>
          </w:p>
        </w:tc>
      </w:tr>
      <w:tr w:rsidR="000A7424" w:rsidRPr="00331736" w14:paraId="4B72DAF9" w14:textId="77777777" w:rsidTr="00FE14CD">
        <w:trPr>
          <w:ins w:id="1150" w:author="Andrew Cornish" w:date="2019-10-23T15:19:00Z"/>
        </w:trPr>
        <w:tc>
          <w:tcPr>
            <w:tcW w:w="1255" w:type="dxa"/>
          </w:tcPr>
          <w:p w14:paraId="68A7645A" w14:textId="68282624" w:rsidR="000A7424" w:rsidRPr="00331736" w:rsidRDefault="003374C3" w:rsidP="00FE14CD">
            <w:pPr>
              <w:rPr>
                <w:ins w:id="1151" w:author="Andrew Cornish" w:date="2019-10-23T15:19:00Z"/>
                <w:rFonts w:ascii="Arial" w:hAnsi="Arial" w:cs="Arial"/>
              </w:rPr>
            </w:pPr>
            <w:ins w:id="1152" w:author="Cornish, Andrew M" w:date="2019-10-24T06:20:00Z">
              <w:r w:rsidRPr="00331736">
                <w:rPr>
                  <w:rFonts w:ascii="Arial" w:hAnsi="Arial" w:cs="Arial"/>
                </w:rPr>
                <w:t>Procedure</w:t>
              </w:r>
            </w:ins>
          </w:p>
        </w:tc>
        <w:tc>
          <w:tcPr>
            <w:tcW w:w="7375" w:type="dxa"/>
          </w:tcPr>
          <w:p w14:paraId="78C1CDD3" w14:textId="492ED980" w:rsidR="000A7424" w:rsidRPr="00331736" w:rsidRDefault="00292E4A" w:rsidP="000A7424">
            <w:pPr>
              <w:pStyle w:val="ListParagraph"/>
              <w:numPr>
                <w:ilvl w:val="0"/>
                <w:numId w:val="10"/>
              </w:numPr>
              <w:rPr>
                <w:ins w:id="1153" w:author="Andrew Cornish" w:date="2019-10-23T15:26:00Z"/>
                <w:rFonts w:ascii="Arial" w:hAnsi="Arial" w:cs="Arial"/>
              </w:rPr>
            </w:pPr>
            <w:ins w:id="1154" w:author="Andrew Cornish" w:date="2019-10-23T15:26:00Z">
              <w:r w:rsidRPr="00331736">
                <w:rPr>
                  <w:rFonts w:ascii="Arial" w:hAnsi="Arial" w:cs="Arial"/>
                </w:rPr>
                <w:t xml:space="preserve">User will be presented the current list of </w:t>
              </w:r>
              <w:r w:rsidR="00BE0201" w:rsidRPr="00331736">
                <w:rPr>
                  <w:rFonts w:ascii="Arial" w:hAnsi="Arial" w:cs="Arial"/>
                </w:rPr>
                <w:t>tutorials</w:t>
              </w:r>
            </w:ins>
          </w:p>
          <w:p w14:paraId="2FE0503C" w14:textId="1BC7A7EF" w:rsidR="00EE1473" w:rsidRPr="00331736" w:rsidRDefault="009C2D19">
            <w:pPr>
              <w:pStyle w:val="ListParagraph"/>
              <w:numPr>
                <w:ilvl w:val="0"/>
                <w:numId w:val="10"/>
              </w:numPr>
              <w:rPr>
                <w:ins w:id="1155" w:author="Andrew Cornish" w:date="2019-10-23T15:19:00Z"/>
                <w:rFonts w:ascii="Arial" w:hAnsi="Arial" w:cs="Arial"/>
                <w:rPrChange w:id="1156" w:author="Cornish, Andrew M" w:date="2019-10-24T09:58:00Z">
                  <w:rPr>
                    <w:ins w:id="1157" w:author="Andrew Cornish" w:date="2019-10-23T15:19:00Z"/>
                  </w:rPr>
                </w:rPrChange>
              </w:rPr>
            </w:pPr>
            <w:ins w:id="1158" w:author="Andrew Cornish" w:date="2019-10-23T15:26:00Z">
              <w:r w:rsidRPr="00331736">
                <w:rPr>
                  <w:rFonts w:ascii="Arial" w:hAnsi="Arial" w:cs="Arial"/>
                </w:rPr>
                <w:t>Use must click on a tutorial to proceed</w:t>
              </w:r>
            </w:ins>
          </w:p>
        </w:tc>
      </w:tr>
    </w:tbl>
    <w:p w14:paraId="0FD81DC5" w14:textId="77777777" w:rsidR="00A657D5" w:rsidRPr="00331736" w:rsidRDefault="00A657D5" w:rsidP="00962596">
      <w:pPr>
        <w:ind w:left="720"/>
        <w:rPr>
          <w:ins w:id="1159" w:author="Andrew Cornish" w:date="2019-10-23T15:27:00Z"/>
          <w:rFonts w:ascii="Arial" w:hAnsi="Arial" w:cs="Arial"/>
        </w:rPr>
      </w:pPr>
    </w:p>
    <w:p w14:paraId="7F666F20" w14:textId="5475AA0B" w:rsidR="009C2D19" w:rsidRPr="00331736" w:rsidRDefault="009C2D19" w:rsidP="009C2D19">
      <w:pPr>
        <w:ind w:left="720"/>
        <w:rPr>
          <w:ins w:id="1160" w:author="Andrew Cornish" w:date="2019-10-23T15:27:00Z"/>
          <w:rFonts w:ascii="Arial" w:hAnsi="Arial" w:cs="Arial"/>
          <w:b/>
          <w:bCs/>
          <w:rPrChange w:id="1161" w:author="Cornish, Andrew M" w:date="2019-10-24T09:58:00Z">
            <w:rPr>
              <w:ins w:id="1162" w:author="Andrew Cornish" w:date="2019-10-23T15:27:00Z"/>
              <w:rFonts w:ascii="Arial" w:hAnsi="Arial" w:cs="Arial"/>
            </w:rPr>
          </w:rPrChange>
        </w:rPr>
      </w:pPr>
      <w:ins w:id="1163" w:author="Andrew Cornish" w:date="2019-10-23T15:27:00Z">
        <w:r w:rsidRPr="00331736">
          <w:rPr>
            <w:rFonts w:ascii="Arial" w:hAnsi="Arial" w:cs="Arial"/>
            <w:b/>
            <w:bCs/>
            <w:rPrChange w:id="1164" w:author="Cornish, Andrew M" w:date="2019-10-24T09:58:00Z">
              <w:rPr>
                <w:rFonts w:ascii="Arial" w:hAnsi="Arial" w:cs="Arial"/>
              </w:rPr>
            </w:rPrChange>
          </w:rPr>
          <w:t xml:space="preserve">3.2.4 Tutorial </w:t>
        </w:r>
      </w:ins>
      <w:ins w:id="1165" w:author="Andrew Cornish" w:date="2019-10-23T15:45:00Z">
        <w:del w:id="1166" w:author="Cornish, Andrew M" w:date="2019-10-24T05:58:00Z">
          <w:r w:rsidR="00F91B57" w:rsidRPr="00331736" w:rsidDel="00E6008F">
            <w:rPr>
              <w:rFonts w:ascii="Arial" w:hAnsi="Arial" w:cs="Arial"/>
              <w:b/>
              <w:bCs/>
              <w:rPrChange w:id="1167" w:author="Cornish, Andrew M" w:date="2019-10-24T09:58:00Z">
                <w:rPr>
                  <w:rFonts w:ascii="Arial" w:hAnsi="Arial" w:cs="Arial"/>
                </w:rPr>
              </w:rPrChange>
            </w:rPr>
            <w:delText>interaction</w:delText>
          </w:r>
        </w:del>
      </w:ins>
      <w:ins w:id="1168" w:author="Cornish, Andrew M" w:date="2019-10-24T05:58:00Z">
        <w:r w:rsidR="00E6008F" w:rsidRPr="00331736">
          <w:rPr>
            <w:rFonts w:ascii="Arial" w:hAnsi="Arial" w:cs="Arial"/>
            <w:b/>
            <w:bCs/>
            <w:rPrChange w:id="1169" w:author="Cornish, Andrew M" w:date="2019-10-24T09:58:00Z">
              <w:rPr>
                <w:rFonts w:ascii="Arial" w:hAnsi="Arial" w:cs="Arial"/>
              </w:rPr>
            </w:rPrChange>
          </w:rPr>
          <w:t>Process</w:t>
        </w:r>
      </w:ins>
    </w:p>
    <w:tbl>
      <w:tblPr>
        <w:tblStyle w:val="TableGrid"/>
        <w:tblW w:w="0" w:type="auto"/>
        <w:tblInd w:w="720" w:type="dxa"/>
        <w:tblCellMar>
          <w:left w:w="115" w:type="dxa"/>
          <w:right w:w="115" w:type="dxa"/>
        </w:tblCellMar>
        <w:tblLook w:val="04A0" w:firstRow="1" w:lastRow="0" w:firstColumn="1" w:lastColumn="0" w:noHBand="0" w:noVBand="1"/>
      </w:tblPr>
      <w:tblGrid>
        <w:gridCol w:w="1255"/>
        <w:gridCol w:w="7375"/>
      </w:tblGrid>
      <w:tr w:rsidR="009C2D19" w:rsidRPr="00331736" w14:paraId="2F55CF1A" w14:textId="77777777" w:rsidTr="00FE14CD">
        <w:trPr>
          <w:ins w:id="1170" w:author="Andrew Cornish" w:date="2019-10-23T15:27:00Z"/>
        </w:trPr>
        <w:tc>
          <w:tcPr>
            <w:tcW w:w="1255" w:type="dxa"/>
          </w:tcPr>
          <w:p w14:paraId="17C21AC9" w14:textId="77777777" w:rsidR="009C2D19" w:rsidRPr="00331736" w:rsidRDefault="009C2D19" w:rsidP="00FE14CD">
            <w:pPr>
              <w:rPr>
                <w:ins w:id="1171" w:author="Andrew Cornish" w:date="2019-10-23T15:27:00Z"/>
                <w:rFonts w:ascii="Arial" w:hAnsi="Arial" w:cs="Arial"/>
              </w:rPr>
            </w:pPr>
            <w:ins w:id="1172" w:author="Andrew Cornish" w:date="2019-10-23T15:27:00Z">
              <w:r w:rsidRPr="00331736">
                <w:rPr>
                  <w:rFonts w:ascii="Arial" w:hAnsi="Arial" w:cs="Arial"/>
                </w:rPr>
                <w:t>ID</w:t>
              </w:r>
            </w:ins>
          </w:p>
        </w:tc>
        <w:tc>
          <w:tcPr>
            <w:tcW w:w="7375" w:type="dxa"/>
          </w:tcPr>
          <w:p w14:paraId="0C8A43C0" w14:textId="3E9B16CA" w:rsidR="009C2D19" w:rsidRPr="00331736" w:rsidRDefault="009C2D19" w:rsidP="00FE14CD">
            <w:pPr>
              <w:rPr>
                <w:ins w:id="1173" w:author="Andrew Cornish" w:date="2019-10-23T15:27:00Z"/>
                <w:rFonts w:ascii="Arial" w:hAnsi="Arial" w:cs="Arial"/>
              </w:rPr>
            </w:pPr>
            <w:ins w:id="1174" w:author="Andrew Cornish" w:date="2019-10-23T15:27:00Z">
              <w:r w:rsidRPr="00331736">
                <w:rPr>
                  <w:rFonts w:ascii="Arial" w:hAnsi="Arial" w:cs="Arial"/>
                </w:rPr>
                <w:t>T</w:t>
              </w:r>
            </w:ins>
            <w:ins w:id="1175" w:author="Cornish, Andrew M" w:date="2019-10-24T05:58:00Z">
              <w:r w:rsidR="00E6008F" w:rsidRPr="00331736">
                <w:rPr>
                  <w:rFonts w:ascii="Arial" w:hAnsi="Arial" w:cs="Arial"/>
                </w:rPr>
                <w:t>P</w:t>
              </w:r>
            </w:ins>
            <w:ins w:id="1176" w:author="Andrew Cornish" w:date="2019-10-23T15:46:00Z">
              <w:del w:id="1177" w:author="Cornish, Andrew M" w:date="2019-10-24T05:57:00Z">
                <w:r w:rsidR="00A65ECE" w:rsidRPr="00331736" w:rsidDel="007A6616">
                  <w:rPr>
                    <w:rFonts w:ascii="Arial" w:hAnsi="Arial" w:cs="Arial"/>
                  </w:rPr>
                  <w:delText>T</w:delText>
                </w:r>
              </w:del>
            </w:ins>
            <w:ins w:id="1178" w:author="Andrew Cornish" w:date="2019-10-23T15:27:00Z">
              <w:r w:rsidRPr="00331736">
                <w:rPr>
                  <w:rFonts w:ascii="Arial" w:hAnsi="Arial" w:cs="Arial"/>
                </w:rPr>
                <w:t>1</w:t>
              </w:r>
            </w:ins>
          </w:p>
        </w:tc>
      </w:tr>
      <w:tr w:rsidR="009C2D19" w:rsidRPr="00331736" w14:paraId="73DCE9B0" w14:textId="77777777" w:rsidTr="00FE14CD">
        <w:trPr>
          <w:ins w:id="1179" w:author="Andrew Cornish" w:date="2019-10-23T15:27:00Z"/>
        </w:trPr>
        <w:tc>
          <w:tcPr>
            <w:tcW w:w="1255" w:type="dxa"/>
          </w:tcPr>
          <w:p w14:paraId="09F6F4B0" w14:textId="77777777" w:rsidR="009C2D19" w:rsidRPr="00331736" w:rsidRDefault="009C2D19" w:rsidP="00FE14CD">
            <w:pPr>
              <w:rPr>
                <w:ins w:id="1180" w:author="Andrew Cornish" w:date="2019-10-23T15:27:00Z"/>
                <w:rFonts w:ascii="Arial" w:hAnsi="Arial" w:cs="Arial"/>
              </w:rPr>
            </w:pPr>
            <w:ins w:id="1181" w:author="Andrew Cornish" w:date="2019-10-23T15:27:00Z">
              <w:r w:rsidRPr="00331736">
                <w:rPr>
                  <w:rFonts w:ascii="Arial" w:hAnsi="Arial" w:cs="Arial"/>
                </w:rPr>
                <w:t>Actor</w:t>
              </w:r>
            </w:ins>
          </w:p>
        </w:tc>
        <w:tc>
          <w:tcPr>
            <w:tcW w:w="7375" w:type="dxa"/>
          </w:tcPr>
          <w:p w14:paraId="6215A80D" w14:textId="77777777" w:rsidR="009C2D19" w:rsidRPr="00331736" w:rsidRDefault="009C2D19" w:rsidP="00FE14CD">
            <w:pPr>
              <w:rPr>
                <w:ins w:id="1182" w:author="Andrew Cornish" w:date="2019-10-23T15:27:00Z"/>
                <w:rFonts w:ascii="Arial" w:hAnsi="Arial" w:cs="Arial"/>
              </w:rPr>
            </w:pPr>
            <w:ins w:id="1183" w:author="Andrew Cornish" w:date="2019-10-23T15:27:00Z">
              <w:r w:rsidRPr="00331736">
                <w:rPr>
                  <w:rFonts w:ascii="Arial" w:hAnsi="Arial" w:cs="Arial"/>
                </w:rPr>
                <w:t>User</w:t>
              </w:r>
            </w:ins>
          </w:p>
        </w:tc>
      </w:tr>
      <w:tr w:rsidR="00C43CD2" w:rsidRPr="00331736" w14:paraId="5B9CB775" w14:textId="77777777" w:rsidTr="00FE14CD">
        <w:trPr>
          <w:ins w:id="1184" w:author="Cornish, Andrew M" w:date="2019-10-24T06:19:00Z"/>
        </w:trPr>
        <w:tc>
          <w:tcPr>
            <w:tcW w:w="1255" w:type="dxa"/>
          </w:tcPr>
          <w:p w14:paraId="66077AC2" w14:textId="2636F53F" w:rsidR="00C43CD2" w:rsidRPr="00331736" w:rsidRDefault="00C43CD2" w:rsidP="00FE14CD">
            <w:pPr>
              <w:rPr>
                <w:ins w:id="1185" w:author="Cornish, Andrew M" w:date="2019-10-24T06:19:00Z"/>
                <w:rFonts w:ascii="Arial" w:hAnsi="Arial" w:cs="Arial"/>
              </w:rPr>
            </w:pPr>
            <w:ins w:id="1186" w:author="Cornish, Andrew M" w:date="2019-10-24T06:19:00Z">
              <w:r w:rsidRPr="00331736">
                <w:rPr>
                  <w:rFonts w:ascii="Arial" w:hAnsi="Arial" w:cs="Arial"/>
                </w:rPr>
                <w:t>Priority</w:t>
              </w:r>
            </w:ins>
          </w:p>
        </w:tc>
        <w:tc>
          <w:tcPr>
            <w:tcW w:w="7375" w:type="dxa"/>
          </w:tcPr>
          <w:p w14:paraId="47FD4DC1" w14:textId="38C0EEC8" w:rsidR="00C43CD2" w:rsidRPr="00331736" w:rsidRDefault="00C43CD2" w:rsidP="00FE14CD">
            <w:pPr>
              <w:rPr>
                <w:ins w:id="1187" w:author="Cornish, Andrew M" w:date="2019-10-24T06:19:00Z"/>
                <w:rFonts w:ascii="Arial" w:hAnsi="Arial" w:cs="Arial"/>
              </w:rPr>
            </w:pPr>
            <w:ins w:id="1188" w:author="Cornish, Andrew M" w:date="2019-10-24T06:19:00Z">
              <w:r w:rsidRPr="00331736">
                <w:rPr>
                  <w:rFonts w:ascii="Arial" w:hAnsi="Arial" w:cs="Arial"/>
                </w:rPr>
                <w:t>High</w:t>
              </w:r>
            </w:ins>
          </w:p>
        </w:tc>
      </w:tr>
      <w:tr w:rsidR="009C2D19" w:rsidRPr="00331736" w14:paraId="344E3BAB" w14:textId="77777777" w:rsidTr="00FE14CD">
        <w:trPr>
          <w:ins w:id="1189" w:author="Andrew Cornish" w:date="2019-10-23T15:27:00Z"/>
        </w:trPr>
        <w:tc>
          <w:tcPr>
            <w:tcW w:w="1255" w:type="dxa"/>
          </w:tcPr>
          <w:p w14:paraId="7CFE0583" w14:textId="77777777" w:rsidR="009C2D19" w:rsidRPr="00331736" w:rsidRDefault="009C2D19" w:rsidP="00FE14CD">
            <w:pPr>
              <w:rPr>
                <w:ins w:id="1190" w:author="Andrew Cornish" w:date="2019-10-23T15:27:00Z"/>
                <w:rFonts w:ascii="Arial" w:hAnsi="Arial" w:cs="Arial"/>
              </w:rPr>
            </w:pPr>
            <w:ins w:id="1191" w:author="Andrew Cornish" w:date="2019-10-23T15:27:00Z">
              <w:r w:rsidRPr="00331736">
                <w:rPr>
                  <w:rFonts w:ascii="Arial" w:hAnsi="Arial" w:cs="Arial"/>
                </w:rPr>
                <w:t>Necessity</w:t>
              </w:r>
            </w:ins>
          </w:p>
        </w:tc>
        <w:tc>
          <w:tcPr>
            <w:tcW w:w="7375" w:type="dxa"/>
          </w:tcPr>
          <w:p w14:paraId="3826671B" w14:textId="77777777" w:rsidR="009C2D19" w:rsidRPr="00331736" w:rsidRDefault="009C2D19" w:rsidP="00FE14CD">
            <w:pPr>
              <w:rPr>
                <w:ins w:id="1192" w:author="Andrew Cornish" w:date="2019-10-23T15:27:00Z"/>
                <w:rFonts w:ascii="Arial" w:hAnsi="Arial" w:cs="Arial"/>
              </w:rPr>
            </w:pPr>
            <w:ins w:id="1193" w:author="Andrew Cornish" w:date="2019-10-23T15:27:00Z">
              <w:r w:rsidRPr="00331736">
                <w:rPr>
                  <w:rFonts w:ascii="Arial" w:hAnsi="Arial" w:cs="Arial"/>
                </w:rPr>
                <w:t>Optional</w:t>
              </w:r>
            </w:ins>
          </w:p>
        </w:tc>
      </w:tr>
      <w:tr w:rsidR="009C2D19" w:rsidRPr="00331736" w14:paraId="3010C612" w14:textId="77777777" w:rsidTr="00FE14CD">
        <w:trPr>
          <w:ins w:id="1194" w:author="Andrew Cornish" w:date="2019-10-23T15:27:00Z"/>
        </w:trPr>
        <w:tc>
          <w:tcPr>
            <w:tcW w:w="1255" w:type="dxa"/>
          </w:tcPr>
          <w:p w14:paraId="3853E630" w14:textId="77777777" w:rsidR="009C2D19" w:rsidRPr="00331736" w:rsidRDefault="009C2D19" w:rsidP="00FE14CD">
            <w:pPr>
              <w:rPr>
                <w:ins w:id="1195" w:author="Andrew Cornish" w:date="2019-10-23T15:27:00Z"/>
                <w:rFonts w:ascii="Arial" w:hAnsi="Arial" w:cs="Arial"/>
              </w:rPr>
            </w:pPr>
            <w:ins w:id="1196" w:author="Andrew Cornish" w:date="2019-10-23T15:27:00Z">
              <w:r w:rsidRPr="00331736">
                <w:rPr>
                  <w:rFonts w:ascii="Arial" w:hAnsi="Arial" w:cs="Arial"/>
                </w:rPr>
                <w:t>Pre-Reqs</w:t>
              </w:r>
            </w:ins>
          </w:p>
        </w:tc>
        <w:tc>
          <w:tcPr>
            <w:tcW w:w="7375" w:type="dxa"/>
          </w:tcPr>
          <w:p w14:paraId="05B29BD4" w14:textId="1A4D3D57" w:rsidR="009C2D19" w:rsidRPr="00331736" w:rsidRDefault="009C2D19" w:rsidP="00FE14CD">
            <w:pPr>
              <w:rPr>
                <w:ins w:id="1197" w:author="Andrew Cornish" w:date="2019-10-23T15:27:00Z"/>
                <w:rFonts w:ascii="Arial" w:hAnsi="Arial" w:cs="Arial"/>
              </w:rPr>
            </w:pPr>
            <w:ins w:id="1198" w:author="Andrew Cornish" w:date="2019-10-23T15:27:00Z">
              <w:del w:id="1199" w:author="Cornish, Andrew M" w:date="2019-10-24T06:21:00Z">
                <w:r w:rsidRPr="00331736" w:rsidDel="00C22354">
                  <w:rPr>
                    <w:rFonts w:ascii="Arial" w:hAnsi="Arial" w:cs="Arial"/>
                  </w:rPr>
                  <w:delText>None</w:delText>
                </w:r>
              </w:del>
            </w:ins>
            <w:ins w:id="1200" w:author="Cornish, Andrew M" w:date="2019-10-24T06:21:00Z">
              <w:r w:rsidR="00C22354" w:rsidRPr="00331736">
                <w:rPr>
                  <w:rFonts w:ascii="Arial" w:hAnsi="Arial" w:cs="Arial"/>
                </w:rPr>
                <w:t xml:space="preserve">Selection of </w:t>
              </w:r>
              <w:r w:rsidR="00B13CAD" w:rsidRPr="00331736">
                <w:rPr>
                  <w:rFonts w:ascii="Arial" w:hAnsi="Arial" w:cs="Arial"/>
                </w:rPr>
                <w:t>t</w:t>
              </w:r>
              <w:r w:rsidR="00C22354" w:rsidRPr="00331736">
                <w:rPr>
                  <w:rFonts w:ascii="Arial" w:hAnsi="Arial" w:cs="Arial"/>
                </w:rPr>
                <w:t xml:space="preserve">utorial or continuation </w:t>
              </w:r>
              <w:r w:rsidR="00B13CAD" w:rsidRPr="00331736">
                <w:rPr>
                  <w:rFonts w:ascii="Arial" w:hAnsi="Arial" w:cs="Arial"/>
                </w:rPr>
                <w:t>of tutorial by registered user</w:t>
              </w:r>
            </w:ins>
          </w:p>
        </w:tc>
      </w:tr>
      <w:tr w:rsidR="009C2D19" w:rsidRPr="00331736" w14:paraId="788B9D35" w14:textId="77777777" w:rsidTr="00FE14CD">
        <w:trPr>
          <w:ins w:id="1201" w:author="Andrew Cornish" w:date="2019-10-23T15:27:00Z"/>
        </w:trPr>
        <w:tc>
          <w:tcPr>
            <w:tcW w:w="1255" w:type="dxa"/>
          </w:tcPr>
          <w:p w14:paraId="0E8B60E8" w14:textId="77777777" w:rsidR="009C2D19" w:rsidRPr="00331736" w:rsidRDefault="009C2D19" w:rsidP="00FE14CD">
            <w:pPr>
              <w:rPr>
                <w:ins w:id="1202" w:author="Andrew Cornish" w:date="2019-10-23T15:27:00Z"/>
                <w:rFonts w:ascii="Arial" w:hAnsi="Arial" w:cs="Arial"/>
              </w:rPr>
            </w:pPr>
            <w:ins w:id="1203" w:author="Andrew Cornish" w:date="2019-10-23T15:27:00Z">
              <w:r w:rsidRPr="00331736">
                <w:rPr>
                  <w:rFonts w:ascii="Arial" w:hAnsi="Arial" w:cs="Arial"/>
                </w:rPr>
                <w:lastRenderedPageBreak/>
                <w:t>Results</w:t>
              </w:r>
            </w:ins>
          </w:p>
        </w:tc>
        <w:tc>
          <w:tcPr>
            <w:tcW w:w="7375" w:type="dxa"/>
          </w:tcPr>
          <w:p w14:paraId="141158E2" w14:textId="6B500647" w:rsidR="009C2D19" w:rsidRPr="00331736" w:rsidRDefault="00BF10C9" w:rsidP="00FE14CD">
            <w:pPr>
              <w:rPr>
                <w:ins w:id="1204" w:author="Andrew Cornish" w:date="2019-10-23T15:27:00Z"/>
                <w:rFonts w:ascii="Arial" w:hAnsi="Arial" w:cs="Arial"/>
              </w:rPr>
            </w:pPr>
            <w:ins w:id="1205" w:author="Andrew Cornish" w:date="2019-10-23T15:48:00Z">
              <w:r w:rsidRPr="00331736">
                <w:rPr>
                  <w:rFonts w:ascii="Arial" w:hAnsi="Arial" w:cs="Arial"/>
                </w:rPr>
                <w:t>User</w:t>
              </w:r>
              <w:r w:rsidR="009B79DB" w:rsidRPr="00331736">
                <w:rPr>
                  <w:rFonts w:ascii="Arial" w:hAnsi="Arial" w:cs="Arial"/>
                </w:rPr>
                <w:t xml:space="preserve"> receives </w:t>
              </w:r>
              <w:r w:rsidR="003E1D5A" w:rsidRPr="00331736">
                <w:rPr>
                  <w:rFonts w:ascii="Arial" w:hAnsi="Arial" w:cs="Arial"/>
                </w:rPr>
                <w:t>Python training</w:t>
              </w:r>
            </w:ins>
          </w:p>
        </w:tc>
      </w:tr>
      <w:tr w:rsidR="009C2D19" w:rsidRPr="00331736" w14:paraId="53B69734" w14:textId="77777777" w:rsidTr="00FE14CD">
        <w:trPr>
          <w:ins w:id="1206" w:author="Andrew Cornish" w:date="2019-10-23T15:27:00Z"/>
        </w:trPr>
        <w:tc>
          <w:tcPr>
            <w:tcW w:w="1255" w:type="dxa"/>
          </w:tcPr>
          <w:p w14:paraId="1F1AE28E" w14:textId="30759757" w:rsidR="009C2D19" w:rsidRPr="00331736" w:rsidRDefault="003374C3" w:rsidP="00FE14CD">
            <w:pPr>
              <w:rPr>
                <w:ins w:id="1207" w:author="Andrew Cornish" w:date="2019-10-23T15:27:00Z"/>
                <w:rFonts w:ascii="Arial" w:hAnsi="Arial" w:cs="Arial"/>
              </w:rPr>
            </w:pPr>
            <w:ins w:id="1208" w:author="Cornish, Andrew M" w:date="2019-10-24T06:20:00Z">
              <w:r w:rsidRPr="00331736">
                <w:rPr>
                  <w:rFonts w:ascii="Arial" w:hAnsi="Arial" w:cs="Arial"/>
                </w:rPr>
                <w:t>Procedure</w:t>
              </w:r>
            </w:ins>
          </w:p>
        </w:tc>
        <w:tc>
          <w:tcPr>
            <w:tcW w:w="7375" w:type="dxa"/>
          </w:tcPr>
          <w:p w14:paraId="6572356E" w14:textId="74F90DDB" w:rsidR="009C2D19" w:rsidRPr="00331736" w:rsidDel="002877B4" w:rsidRDefault="009D7377" w:rsidP="009C2D19">
            <w:pPr>
              <w:pStyle w:val="ListParagraph"/>
              <w:numPr>
                <w:ilvl w:val="0"/>
                <w:numId w:val="11"/>
              </w:numPr>
              <w:rPr>
                <w:del w:id="1209" w:author="Cornish, Andrew M" w:date="2019-10-24T07:26:00Z"/>
                <w:rFonts w:ascii="Arial" w:hAnsi="Arial" w:cs="Arial"/>
              </w:rPr>
            </w:pPr>
            <w:ins w:id="1210" w:author="Cornish, Andrew M" w:date="2019-10-24T07:26:00Z">
              <w:r w:rsidRPr="00331736">
                <w:rPr>
                  <w:rFonts w:ascii="Arial" w:hAnsi="Arial" w:cs="Arial"/>
                </w:rPr>
                <w:t xml:space="preserve">User will be presented </w:t>
              </w:r>
              <w:r w:rsidR="002877B4" w:rsidRPr="00331736">
                <w:rPr>
                  <w:rFonts w:ascii="Arial" w:hAnsi="Arial" w:cs="Arial"/>
                </w:rPr>
                <w:t>instructions for the current learning goal</w:t>
              </w:r>
            </w:ins>
            <w:ins w:id="1211" w:author="Andrew Cornish" w:date="2019-10-23T15:27:00Z">
              <w:del w:id="1212" w:author="Cornish, Andrew M" w:date="2019-10-24T07:26:00Z">
                <w:r w:rsidR="009C2D19" w:rsidRPr="00331736" w:rsidDel="009D7377">
                  <w:rPr>
                    <w:rFonts w:ascii="Arial" w:hAnsi="Arial" w:cs="Arial"/>
                  </w:rPr>
                  <w:delText>User will be presented the current list of tutorials</w:delText>
                </w:r>
              </w:del>
            </w:ins>
          </w:p>
          <w:p w14:paraId="11959135" w14:textId="77777777" w:rsidR="002877B4" w:rsidRPr="00331736" w:rsidRDefault="002877B4" w:rsidP="009C2D19">
            <w:pPr>
              <w:pStyle w:val="ListParagraph"/>
              <w:numPr>
                <w:ilvl w:val="0"/>
                <w:numId w:val="11"/>
              </w:numPr>
              <w:rPr>
                <w:ins w:id="1213" w:author="Cornish, Andrew M" w:date="2019-10-24T07:26:00Z"/>
                <w:rFonts w:ascii="Arial" w:hAnsi="Arial" w:cs="Arial"/>
              </w:rPr>
            </w:pPr>
          </w:p>
          <w:p w14:paraId="33D782DD" w14:textId="77777777" w:rsidR="009C2D19" w:rsidRPr="00331736" w:rsidRDefault="002877B4" w:rsidP="009C2D19">
            <w:pPr>
              <w:pStyle w:val="ListParagraph"/>
              <w:numPr>
                <w:ilvl w:val="0"/>
                <w:numId w:val="11"/>
              </w:numPr>
              <w:rPr>
                <w:ins w:id="1214" w:author="Cornish, Andrew M" w:date="2019-10-24T07:28:00Z"/>
                <w:rFonts w:ascii="Arial" w:hAnsi="Arial" w:cs="Arial"/>
              </w:rPr>
            </w:pPr>
            <w:ins w:id="1215" w:author="Cornish, Andrew M" w:date="2019-10-24T07:26:00Z">
              <w:r w:rsidRPr="00331736">
                <w:rPr>
                  <w:rFonts w:ascii="Arial" w:hAnsi="Arial" w:cs="Arial"/>
                </w:rPr>
                <w:t xml:space="preserve">User </w:t>
              </w:r>
            </w:ins>
            <w:ins w:id="1216" w:author="Cornish, Andrew M" w:date="2019-10-24T07:27:00Z">
              <w:r w:rsidR="003313E3" w:rsidRPr="00331736">
                <w:rPr>
                  <w:rFonts w:ascii="Arial" w:hAnsi="Arial" w:cs="Arial"/>
                </w:rPr>
                <w:t xml:space="preserve">enters the code </w:t>
              </w:r>
            </w:ins>
            <w:ins w:id="1217" w:author="Cornish, Andrew M" w:date="2019-10-24T07:28:00Z">
              <w:r w:rsidR="00B67408" w:rsidRPr="00331736">
                <w:rPr>
                  <w:rFonts w:ascii="Arial" w:hAnsi="Arial" w:cs="Arial"/>
                </w:rPr>
                <w:t xml:space="preserve">per learning goal </w:t>
              </w:r>
              <w:r w:rsidR="00F17A6C" w:rsidRPr="00331736">
                <w:rPr>
                  <w:rFonts w:ascii="Arial" w:hAnsi="Arial" w:cs="Arial"/>
                </w:rPr>
                <w:t>in console area</w:t>
              </w:r>
            </w:ins>
            <w:ins w:id="1218" w:author="Andrew Cornish" w:date="2019-10-23T15:27:00Z">
              <w:del w:id="1219" w:author="Cornish, Andrew M" w:date="2019-10-24T07:26:00Z">
                <w:r w:rsidR="009C2D19" w:rsidRPr="00331736" w:rsidDel="009D7377">
                  <w:rPr>
                    <w:rFonts w:ascii="Arial" w:hAnsi="Arial" w:cs="Arial"/>
                  </w:rPr>
                  <w:delText>Use must click on a tutorial to proceed</w:delText>
                </w:r>
              </w:del>
            </w:ins>
          </w:p>
          <w:p w14:paraId="4E5F4AAD" w14:textId="77777777" w:rsidR="00B67408" w:rsidRPr="00331736" w:rsidRDefault="00B67408" w:rsidP="009C2D19">
            <w:pPr>
              <w:pStyle w:val="ListParagraph"/>
              <w:numPr>
                <w:ilvl w:val="0"/>
                <w:numId w:val="11"/>
              </w:numPr>
              <w:rPr>
                <w:ins w:id="1220" w:author="Cornish, Andrew M" w:date="2019-10-24T07:29:00Z"/>
                <w:rFonts w:ascii="Arial" w:hAnsi="Arial" w:cs="Arial"/>
              </w:rPr>
            </w:pPr>
            <w:ins w:id="1221" w:author="Cornish, Andrew M" w:date="2019-10-24T07:29:00Z">
              <w:r w:rsidRPr="00331736">
                <w:rPr>
                  <w:rFonts w:ascii="Arial" w:hAnsi="Arial" w:cs="Arial"/>
                </w:rPr>
                <w:t xml:space="preserve">User </w:t>
              </w:r>
              <w:r w:rsidR="00C42814" w:rsidRPr="00331736">
                <w:rPr>
                  <w:rFonts w:ascii="Arial" w:hAnsi="Arial" w:cs="Arial"/>
                </w:rPr>
                <w:t>must click on “Run code” button to submit code</w:t>
              </w:r>
            </w:ins>
          </w:p>
          <w:p w14:paraId="1E016135" w14:textId="28C33ADE" w:rsidR="00C42814" w:rsidRPr="00331736" w:rsidRDefault="0031510E" w:rsidP="009C2D19">
            <w:pPr>
              <w:pStyle w:val="ListParagraph"/>
              <w:numPr>
                <w:ilvl w:val="0"/>
                <w:numId w:val="11"/>
              </w:numPr>
              <w:rPr>
                <w:ins w:id="1222" w:author="Cornish, Andrew M" w:date="2019-10-24T07:30:00Z"/>
                <w:rFonts w:ascii="Arial" w:hAnsi="Arial" w:cs="Arial"/>
              </w:rPr>
            </w:pPr>
            <w:ins w:id="1223" w:author="Cornish, Andrew M" w:date="2019-10-24T07:29:00Z">
              <w:r w:rsidRPr="00331736">
                <w:rPr>
                  <w:rFonts w:ascii="Arial" w:hAnsi="Arial" w:cs="Arial"/>
                </w:rPr>
                <w:t xml:space="preserve">User will receive feedback </w:t>
              </w:r>
            </w:ins>
            <w:ins w:id="1224" w:author="Cornish, Andrew M" w:date="2019-10-24T07:30:00Z">
              <w:r w:rsidRPr="00331736">
                <w:rPr>
                  <w:rFonts w:ascii="Arial" w:hAnsi="Arial" w:cs="Arial"/>
                </w:rPr>
                <w:t xml:space="preserve">regarding </w:t>
              </w:r>
              <w:r w:rsidR="00B93912" w:rsidRPr="00331736">
                <w:rPr>
                  <w:rFonts w:ascii="Arial" w:hAnsi="Arial" w:cs="Arial"/>
                </w:rPr>
                <w:t>success/failure of code</w:t>
              </w:r>
            </w:ins>
          </w:p>
          <w:p w14:paraId="07880857" w14:textId="77777777" w:rsidR="00B93912" w:rsidRPr="00331736" w:rsidRDefault="00716DED" w:rsidP="009C2D19">
            <w:pPr>
              <w:pStyle w:val="ListParagraph"/>
              <w:numPr>
                <w:ilvl w:val="0"/>
                <w:numId w:val="11"/>
              </w:numPr>
              <w:rPr>
                <w:ins w:id="1225" w:author="Cornish, Andrew M" w:date="2019-10-24T07:35:00Z"/>
                <w:rFonts w:ascii="Arial" w:hAnsi="Arial" w:cs="Arial"/>
              </w:rPr>
            </w:pPr>
            <w:ins w:id="1226" w:author="Cornish, Andrew M" w:date="2019-10-24T07:34:00Z">
              <w:r w:rsidRPr="00331736">
                <w:rPr>
                  <w:rFonts w:ascii="Arial" w:hAnsi="Arial" w:cs="Arial"/>
                </w:rPr>
                <w:t xml:space="preserve">An </w:t>
              </w:r>
            </w:ins>
            <w:ins w:id="1227" w:author="Cornish, Andrew M" w:date="2019-10-24T07:35:00Z">
              <w:r w:rsidRPr="00331736">
                <w:rPr>
                  <w:rFonts w:ascii="Arial" w:hAnsi="Arial" w:cs="Arial"/>
                </w:rPr>
                <w:t>option to continue</w:t>
              </w:r>
            </w:ins>
            <w:ins w:id="1228" w:author="Cornish, Andrew M" w:date="2019-10-24T07:33:00Z">
              <w:r w:rsidR="00B06622" w:rsidRPr="00331736">
                <w:rPr>
                  <w:rFonts w:ascii="Arial" w:hAnsi="Arial" w:cs="Arial"/>
                </w:rPr>
                <w:t xml:space="preserve"> will appear </w:t>
              </w:r>
            </w:ins>
            <w:ins w:id="1229" w:author="Cornish, Andrew M" w:date="2019-10-24T07:34:00Z">
              <w:r w:rsidR="00B06622" w:rsidRPr="00331736">
                <w:rPr>
                  <w:rFonts w:ascii="Arial" w:hAnsi="Arial" w:cs="Arial"/>
                </w:rPr>
                <w:t xml:space="preserve">below instructions after </w:t>
              </w:r>
              <w:r w:rsidRPr="00331736">
                <w:rPr>
                  <w:rFonts w:ascii="Arial" w:hAnsi="Arial" w:cs="Arial"/>
                </w:rPr>
                <w:t xml:space="preserve">an </w:t>
              </w:r>
              <w:r w:rsidR="00B06622" w:rsidRPr="00331736">
                <w:rPr>
                  <w:rFonts w:ascii="Arial" w:hAnsi="Arial" w:cs="Arial"/>
                </w:rPr>
                <w:t>attempt</w:t>
              </w:r>
            </w:ins>
          </w:p>
          <w:p w14:paraId="554A9A18" w14:textId="77777777" w:rsidR="00716DED" w:rsidRPr="00331736" w:rsidRDefault="004129E7" w:rsidP="009C2D19">
            <w:pPr>
              <w:pStyle w:val="ListParagraph"/>
              <w:numPr>
                <w:ilvl w:val="0"/>
                <w:numId w:val="11"/>
              </w:numPr>
              <w:rPr>
                <w:ins w:id="1230" w:author="Cornish, Andrew M" w:date="2019-10-24T07:41:00Z"/>
                <w:rFonts w:ascii="Arial" w:hAnsi="Arial" w:cs="Arial"/>
              </w:rPr>
            </w:pPr>
            <w:ins w:id="1231" w:author="Cornish, Andrew M" w:date="2019-10-24T07:35:00Z">
              <w:r w:rsidRPr="00331736">
                <w:rPr>
                  <w:rFonts w:ascii="Arial" w:hAnsi="Arial" w:cs="Arial"/>
                </w:rPr>
                <w:t>After first attempt, use</w:t>
              </w:r>
            </w:ins>
            <w:ins w:id="1232" w:author="Cornish, Andrew M" w:date="2019-10-24T07:37:00Z">
              <w:r w:rsidR="00643E34" w:rsidRPr="00331736">
                <w:rPr>
                  <w:rFonts w:ascii="Arial" w:hAnsi="Arial" w:cs="Arial"/>
                </w:rPr>
                <w:t>r</w:t>
              </w:r>
            </w:ins>
            <w:ins w:id="1233" w:author="Cornish, Andrew M" w:date="2019-10-24T07:35:00Z">
              <w:r w:rsidRPr="00331736">
                <w:rPr>
                  <w:rFonts w:ascii="Arial" w:hAnsi="Arial" w:cs="Arial"/>
                </w:rPr>
                <w:t xml:space="preserve"> may be presented an option for </w:t>
              </w:r>
              <w:r w:rsidR="008B1F4F" w:rsidRPr="00331736">
                <w:rPr>
                  <w:rFonts w:ascii="Arial" w:hAnsi="Arial" w:cs="Arial"/>
                </w:rPr>
                <w:t>additional guidan</w:t>
              </w:r>
            </w:ins>
            <w:ins w:id="1234" w:author="Cornish, Andrew M" w:date="2019-10-24T07:36:00Z">
              <w:r w:rsidR="008B1F4F" w:rsidRPr="00331736">
                <w:rPr>
                  <w:rFonts w:ascii="Arial" w:hAnsi="Arial" w:cs="Arial"/>
                </w:rPr>
                <w:t>ce</w:t>
              </w:r>
              <w:r w:rsidR="00931398" w:rsidRPr="00331736">
                <w:rPr>
                  <w:rFonts w:ascii="Arial" w:hAnsi="Arial" w:cs="Arial"/>
                </w:rPr>
                <w:t xml:space="preserve">, such as a portion of the required code or a specific tip </w:t>
              </w:r>
              <w:r w:rsidR="00643E34" w:rsidRPr="00331736">
                <w:rPr>
                  <w:rFonts w:ascii="Arial" w:hAnsi="Arial" w:cs="Arial"/>
                </w:rPr>
                <w:t>to aid in understanding of the concept</w:t>
              </w:r>
            </w:ins>
          </w:p>
          <w:p w14:paraId="42A468CF" w14:textId="75E0B259" w:rsidR="00A8680E" w:rsidRPr="00331736" w:rsidRDefault="00A8680E" w:rsidP="009C2D19">
            <w:pPr>
              <w:pStyle w:val="ListParagraph"/>
              <w:numPr>
                <w:ilvl w:val="0"/>
                <w:numId w:val="11"/>
              </w:numPr>
              <w:rPr>
                <w:ins w:id="1235" w:author="Cornish, Andrew M" w:date="2019-10-24T07:41:00Z"/>
                <w:rFonts w:ascii="Arial" w:hAnsi="Arial" w:cs="Arial"/>
              </w:rPr>
            </w:pPr>
            <w:ins w:id="1236" w:author="Cornish, Andrew M" w:date="2019-10-24T07:41:00Z">
              <w:r w:rsidRPr="00331736">
                <w:rPr>
                  <w:rFonts w:ascii="Arial" w:hAnsi="Arial" w:cs="Arial"/>
                </w:rPr>
                <w:t>User must click on the “</w:t>
              </w:r>
            </w:ins>
            <w:ins w:id="1237" w:author="Cornish, Andrew M" w:date="2019-10-24T08:04:00Z">
              <w:r w:rsidR="00E837EB" w:rsidRPr="00331736">
                <w:rPr>
                  <w:rFonts w:ascii="Arial" w:hAnsi="Arial" w:cs="Arial"/>
                </w:rPr>
                <w:t>Next</w:t>
              </w:r>
            </w:ins>
            <w:ins w:id="1238" w:author="Cornish, Andrew M" w:date="2019-10-24T07:41:00Z">
              <w:r w:rsidR="00935479" w:rsidRPr="00331736">
                <w:rPr>
                  <w:rFonts w:ascii="Arial" w:hAnsi="Arial" w:cs="Arial"/>
                </w:rPr>
                <w:t>” link to access further steps of the tutorial</w:t>
              </w:r>
            </w:ins>
          </w:p>
          <w:p w14:paraId="6978A09D" w14:textId="638384B5" w:rsidR="00935479" w:rsidRPr="00331736" w:rsidRDefault="00356003" w:rsidP="009C2D19">
            <w:pPr>
              <w:pStyle w:val="ListParagraph"/>
              <w:numPr>
                <w:ilvl w:val="0"/>
                <w:numId w:val="11"/>
              </w:numPr>
              <w:rPr>
                <w:ins w:id="1239" w:author="Andrew Cornish" w:date="2019-10-23T15:27:00Z"/>
                <w:rFonts w:ascii="Arial" w:hAnsi="Arial" w:cs="Arial"/>
              </w:rPr>
            </w:pPr>
            <w:ins w:id="1240" w:author="Cornish, Andrew M" w:date="2019-10-24T07:42:00Z">
              <w:r w:rsidRPr="00331736">
                <w:rPr>
                  <w:rFonts w:ascii="Arial" w:hAnsi="Arial" w:cs="Arial"/>
                </w:rPr>
                <w:t>If use</w:t>
              </w:r>
              <w:r w:rsidR="00ED4D8B" w:rsidRPr="00331736">
                <w:rPr>
                  <w:rFonts w:ascii="Arial" w:hAnsi="Arial" w:cs="Arial"/>
                </w:rPr>
                <w:t>r</w:t>
              </w:r>
              <w:r w:rsidRPr="00331736">
                <w:rPr>
                  <w:rFonts w:ascii="Arial" w:hAnsi="Arial" w:cs="Arial"/>
                </w:rPr>
                <w:t xml:space="preserve"> is logged in, system will </w:t>
              </w:r>
              <w:r w:rsidR="00ED4D8B" w:rsidRPr="00331736">
                <w:rPr>
                  <w:rFonts w:ascii="Arial" w:hAnsi="Arial" w:cs="Arial"/>
                </w:rPr>
                <w:t>save current progress</w:t>
              </w:r>
            </w:ins>
            <w:ins w:id="1241" w:author="Cornish, Andrew M" w:date="2019-10-24T07:43:00Z">
              <w:r w:rsidR="00ED4D8B" w:rsidRPr="00331736">
                <w:rPr>
                  <w:rFonts w:ascii="Arial" w:hAnsi="Arial" w:cs="Arial"/>
                </w:rPr>
                <w:t xml:space="preserve"> when the user </w:t>
              </w:r>
            </w:ins>
            <w:ins w:id="1242" w:author="Cornish, Andrew M" w:date="2019-10-24T08:04:00Z">
              <w:r w:rsidR="00E837EB" w:rsidRPr="00331736">
                <w:rPr>
                  <w:rFonts w:ascii="Arial" w:hAnsi="Arial" w:cs="Arial"/>
                </w:rPr>
                <w:t>proceeds to next step of tutorial.</w:t>
              </w:r>
            </w:ins>
          </w:p>
        </w:tc>
      </w:tr>
    </w:tbl>
    <w:p w14:paraId="522DD59C" w14:textId="4368AC5F" w:rsidR="009C2D19" w:rsidRPr="00331736" w:rsidRDefault="009C2D19" w:rsidP="00962596">
      <w:pPr>
        <w:ind w:left="720"/>
        <w:rPr>
          <w:ins w:id="1243" w:author="Andrew Cornish" w:date="2019-10-23T15:27:00Z"/>
          <w:rFonts w:ascii="Arial" w:hAnsi="Arial" w:cs="Arial"/>
        </w:rPr>
      </w:pPr>
    </w:p>
    <w:p w14:paraId="07FB23A3" w14:textId="6540EEAF" w:rsidR="008035B9" w:rsidRPr="00331736" w:rsidRDefault="008035B9" w:rsidP="008035B9">
      <w:pPr>
        <w:ind w:left="720"/>
        <w:rPr>
          <w:ins w:id="1244" w:author="Cornish, Andrew M" w:date="2019-10-24T07:37:00Z"/>
          <w:rFonts w:ascii="Arial" w:hAnsi="Arial" w:cs="Arial"/>
          <w:b/>
          <w:bCs/>
          <w:rPrChange w:id="1245" w:author="Cornish, Andrew M" w:date="2019-10-24T09:58:00Z">
            <w:rPr>
              <w:ins w:id="1246" w:author="Cornish, Andrew M" w:date="2019-10-24T07:37:00Z"/>
              <w:rFonts w:ascii="Arial" w:hAnsi="Arial" w:cs="Arial"/>
            </w:rPr>
          </w:rPrChange>
        </w:rPr>
      </w:pPr>
      <w:ins w:id="1247" w:author="Cornish, Andrew M" w:date="2019-10-24T07:37:00Z">
        <w:r w:rsidRPr="00331736">
          <w:rPr>
            <w:rFonts w:ascii="Arial" w:hAnsi="Arial" w:cs="Arial"/>
            <w:b/>
            <w:bCs/>
            <w:rPrChange w:id="1248" w:author="Cornish, Andrew M" w:date="2019-10-24T09:58:00Z">
              <w:rPr>
                <w:rFonts w:ascii="Arial" w:hAnsi="Arial" w:cs="Arial"/>
              </w:rPr>
            </w:rPrChange>
          </w:rPr>
          <w:t>3.2.5 Tutorial Completion</w:t>
        </w:r>
      </w:ins>
    </w:p>
    <w:tbl>
      <w:tblPr>
        <w:tblStyle w:val="TableGrid"/>
        <w:tblW w:w="0" w:type="auto"/>
        <w:tblInd w:w="720" w:type="dxa"/>
        <w:tblCellMar>
          <w:left w:w="115" w:type="dxa"/>
          <w:right w:w="115" w:type="dxa"/>
        </w:tblCellMar>
        <w:tblLook w:val="04A0" w:firstRow="1" w:lastRow="0" w:firstColumn="1" w:lastColumn="0" w:noHBand="0" w:noVBand="1"/>
      </w:tblPr>
      <w:tblGrid>
        <w:gridCol w:w="1255"/>
        <w:gridCol w:w="7375"/>
      </w:tblGrid>
      <w:tr w:rsidR="008035B9" w:rsidRPr="00331736" w14:paraId="06E5359D" w14:textId="77777777" w:rsidTr="00353B6F">
        <w:trPr>
          <w:ins w:id="1249" w:author="Cornish, Andrew M" w:date="2019-10-24T07:37:00Z"/>
        </w:trPr>
        <w:tc>
          <w:tcPr>
            <w:tcW w:w="1255" w:type="dxa"/>
          </w:tcPr>
          <w:p w14:paraId="4892D25F" w14:textId="77777777" w:rsidR="008035B9" w:rsidRPr="00331736" w:rsidRDefault="008035B9" w:rsidP="00353B6F">
            <w:pPr>
              <w:rPr>
                <w:ins w:id="1250" w:author="Cornish, Andrew M" w:date="2019-10-24T07:37:00Z"/>
                <w:rFonts w:ascii="Arial" w:hAnsi="Arial" w:cs="Arial"/>
              </w:rPr>
            </w:pPr>
            <w:ins w:id="1251" w:author="Cornish, Andrew M" w:date="2019-10-24T07:37:00Z">
              <w:r w:rsidRPr="00331736">
                <w:rPr>
                  <w:rFonts w:ascii="Arial" w:hAnsi="Arial" w:cs="Arial"/>
                </w:rPr>
                <w:t>ID</w:t>
              </w:r>
            </w:ins>
          </w:p>
        </w:tc>
        <w:tc>
          <w:tcPr>
            <w:tcW w:w="7375" w:type="dxa"/>
          </w:tcPr>
          <w:p w14:paraId="439D5C28" w14:textId="13A9650D" w:rsidR="008035B9" w:rsidRPr="00331736" w:rsidRDefault="008035B9" w:rsidP="00353B6F">
            <w:pPr>
              <w:rPr>
                <w:ins w:id="1252" w:author="Cornish, Andrew M" w:date="2019-10-24T07:37:00Z"/>
                <w:rFonts w:ascii="Arial" w:hAnsi="Arial" w:cs="Arial"/>
              </w:rPr>
            </w:pPr>
            <w:ins w:id="1253" w:author="Cornish, Andrew M" w:date="2019-10-24T07:37:00Z">
              <w:r w:rsidRPr="00331736">
                <w:rPr>
                  <w:rFonts w:ascii="Arial" w:hAnsi="Arial" w:cs="Arial"/>
                </w:rPr>
                <w:t>TP2</w:t>
              </w:r>
            </w:ins>
          </w:p>
        </w:tc>
      </w:tr>
      <w:tr w:rsidR="008035B9" w:rsidRPr="00331736" w14:paraId="5AA51182" w14:textId="77777777" w:rsidTr="00353B6F">
        <w:trPr>
          <w:ins w:id="1254" w:author="Cornish, Andrew M" w:date="2019-10-24T07:37:00Z"/>
        </w:trPr>
        <w:tc>
          <w:tcPr>
            <w:tcW w:w="1255" w:type="dxa"/>
          </w:tcPr>
          <w:p w14:paraId="22467BAA" w14:textId="77777777" w:rsidR="008035B9" w:rsidRPr="00331736" w:rsidRDefault="008035B9" w:rsidP="00353B6F">
            <w:pPr>
              <w:rPr>
                <w:ins w:id="1255" w:author="Cornish, Andrew M" w:date="2019-10-24T07:37:00Z"/>
                <w:rFonts w:ascii="Arial" w:hAnsi="Arial" w:cs="Arial"/>
              </w:rPr>
            </w:pPr>
            <w:ins w:id="1256" w:author="Cornish, Andrew M" w:date="2019-10-24T07:37:00Z">
              <w:r w:rsidRPr="00331736">
                <w:rPr>
                  <w:rFonts w:ascii="Arial" w:hAnsi="Arial" w:cs="Arial"/>
                </w:rPr>
                <w:t>Actor</w:t>
              </w:r>
            </w:ins>
          </w:p>
        </w:tc>
        <w:tc>
          <w:tcPr>
            <w:tcW w:w="7375" w:type="dxa"/>
          </w:tcPr>
          <w:p w14:paraId="0502E202" w14:textId="77777777" w:rsidR="008035B9" w:rsidRPr="00331736" w:rsidRDefault="008035B9" w:rsidP="00353B6F">
            <w:pPr>
              <w:rPr>
                <w:ins w:id="1257" w:author="Cornish, Andrew M" w:date="2019-10-24T07:37:00Z"/>
                <w:rFonts w:ascii="Arial" w:hAnsi="Arial" w:cs="Arial"/>
              </w:rPr>
            </w:pPr>
            <w:ins w:id="1258" w:author="Cornish, Andrew M" w:date="2019-10-24T07:37:00Z">
              <w:r w:rsidRPr="00331736">
                <w:rPr>
                  <w:rFonts w:ascii="Arial" w:hAnsi="Arial" w:cs="Arial"/>
                </w:rPr>
                <w:t>User</w:t>
              </w:r>
            </w:ins>
          </w:p>
        </w:tc>
      </w:tr>
      <w:tr w:rsidR="008035B9" w:rsidRPr="00331736" w14:paraId="22270719" w14:textId="77777777" w:rsidTr="00353B6F">
        <w:trPr>
          <w:ins w:id="1259" w:author="Cornish, Andrew M" w:date="2019-10-24T07:37:00Z"/>
        </w:trPr>
        <w:tc>
          <w:tcPr>
            <w:tcW w:w="1255" w:type="dxa"/>
          </w:tcPr>
          <w:p w14:paraId="099D9D91" w14:textId="77777777" w:rsidR="008035B9" w:rsidRPr="00331736" w:rsidRDefault="008035B9" w:rsidP="00353B6F">
            <w:pPr>
              <w:rPr>
                <w:ins w:id="1260" w:author="Cornish, Andrew M" w:date="2019-10-24T07:37:00Z"/>
                <w:rFonts w:ascii="Arial" w:hAnsi="Arial" w:cs="Arial"/>
              </w:rPr>
            </w:pPr>
            <w:ins w:id="1261" w:author="Cornish, Andrew M" w:date="2019-10-24T07:37:00Z">
              <w:r w:rsidRPr="00331736">
                <w:rPr>
                  <w:rFonts w:ascii="Arial" w:hAnsi="Arial" w:cs="Arial"/>
                </w:rPr>
                <w:t>Priority</w:t>
              </w:r>
            </w:ins>
          </w:p>
        </w:tc>
        <w:tc>
          <w:tcPr>
            <w:tcW w:w="7375" w:type="dxa"/>
          </w:tcPr>
          <w:p w14:paraId="7EB28862" w14:textId="040AAF92" w:rsidR="008035B9" w:rsidRPr="00331736" w:rsidRDefault="008035B9" w:rsidP="00353B6F">
            <w:pPr>
              <w:rPr>
                <w:ins w:id="1262" w:author="Cornish, Andrew M" w:date="2019-10-24T07:37:00Z"/>
                <w:rFonts w:ascii="Arial" w:hAnsi="Arial" w:cs="Arial"/>
              </w:rPr>
            </w:pPr>
            <w:ins w:id="1263" w:author="Cornish, Andrew M" w:date="2019-10-24T07:38:00Z">
              <w:r w:rsidRPr="00331736">
                <w:rPr>
                  <w:rFonts w:ascii="Arial" w:hAnsi="Arial" w:cs="Arial"/>
                </w:rPr>
                <w:t>low</w:t>
              </w:r>
            </w:ins>
          </w:p>
        </w:tc>
      </w:tr>
      <w:tr w:rsidR="008035B9" w:rsidRPr="00331736" w14:paraId="72D9C567" w14:textId="77777777" w:rsidTr="00353B6F">
        <w:trPr>
          <w:ins w:id="1264" w:author="Cornish, Andrew M" w:date="2019-10-24T07:37:00Z"/>
        </w:trPr>
        <w:tc>
          <w:tcPr>
            <w:tcW w:w="1255" w:type="dxa"/>
          </w:tcPr>
          <w:p w14:paraId="4E480859" w14:textId="77777777" w:rsidR="008035B9" w:rsidRPr="00331736" w:rsidRDefault="008035B9" w:rsidP="00353B6F">
            <w:pPr>
              <w:rPr>
                <w:ins w:id="1265" w:author="Cornish, Andrew M" w:date="2019-10-24T07:37:00Z"/>
                <w:rFonts w:ascii="Arial" w:hAnsi="Arial" w:cs="Arial"/>
              </w:rPr>
            </w:pPr>
            <w:ins w:id="1266" w:author="Cornish, Andrew M" w:date="2019-10-24T07:37:00Z">
              <w:r w:rsidRPr="00331736">
                <w:rPr>
                  <w:rFonts w:ascii="Arial" w:hAnsi="Arial" w:cs="Arial"/>
                </w:rPr>
                <w:t>Necessity</w:t>
              </w:r>
            </w:ins>
          </w:p>
        </w:tc>
        <w:tc>
          <w:tcPr>
            <w:tcW w:w="7375" w:type="dxa"/>
          </w:tcPr>
          <w:p w14:paraId="3C751600" w14:textId="17A5D6DC" w:rsidR="008035B9" w:rsidRPr="00331736" w:rsidRDefault="008035B9" w:rsidP="00353B6F">
            <w:pPr>
              <w:rPr>
                <w:ins w:id="1267" w:author="Cornish, Andrew M" w:date="2019-10-24T07:37:00Z"/>
                <w:rFonts w:ascii="Arial" w:hAnsi="Arial" w:cs="Arial"/>
              </w:rPr>
            </w:pPr>
            <w:ins w:id="1268" w:author="Cornish, Andrew M" w:date="2019-10-24T07:38:00Z">
              <w:r w:rsidRPr="00331736">
                <w:rPr>
                  <w:rFonts w:ascii="Arial" w:hAnsi="Arial" w:cs="Arial"/>
                </w:rPr>
                <w:t>Required</w:t>
              </w:r>
              <w:r w:rsidR="00D82339" w:rsidRPr="00331736">
                <w:rPr>
                  <w:rFonts w:ascii="Arial" w:hAnsi="Arial" w:cs="Arial"/>
                </w:rPr>
                <w:t xml:space="preserve"> (upon completion of tutorial)</w:t>
              </w:r>
            </w:ins>
          </w:p>
        </w:tc>
      </w:tr>
      <w:tr w:rsidR="008035B9" w:rsidRPr="00331736" w14:paraId="13EE58EC" w14:textId="77777777" w:rsidTr="00353B6F">
        <w:trPr>
          <w:ins w:id="1269" w:author="Cornish, Andrew M" w:date="2019-10-24T07:37:00Z"/>
        </w:trPr>
        <w:tc>
          <w:tcPr>
            <w:tcW w:w="1255" w:type="dxa"/>
          </w:tcPr>
          <w:p w14:paraId="27770498" w14:textId="77777777" w:rsidR="008035B9" w:rsidRPr="00331736" w:rsidRDefault="008035B9" w:rsidP="00353B6F">
            <w:pPr>
              <w:rPr>
                <w:ins w:id="1270" w:author="Cornish, Andrew M" w:date="2019-10-24T07:37:00Z"/>
                <w:rFonts w:ascii="Arial" w:hAnsi="Arial" w:cs="Arial"/>
              </w:rPr>
            </w:pPr>
            <w:ins w:id="1271" w:author="Cornish, Andrew M" w:date="2019-10-24T07:37:00Z">
              <w:r w:rsidRPr="00331736">
                <w:rPr>
                  <w:rFonts w:ascii="Arial" w:hAnsi="Arial" w:cs="Arial"/>
                </w:rPr>
                <w:t>Pre-Reqs</w:t>
              </w:r>
            </w:ins>
          </w:p>
        </w:tc>
        <w:tc>
          <w:tcPr>
            <w:tcW w:w="7375" w:type="dxa"/>
          </w:tcPr>
          <w:p w14:paraId="1BF7FE95" w14:textId="728C6072" w:rsidR="008035B9" w:rsidRPr="00331736" w:rsidRDefault="00D82339" w:rsidP="00353B6F">
            <w:pPr>
              <w:rPr>
                <w:ins w:id="1272" w:author="Cornish, Andrew M" w:date="2019-10-24T07:37:00Z"/>
                <w:rFonts w:ascii="Arial" w:hAnsi="Arial" w:cs="Arial"/>
              </w:rPr>
            </w:pPr>
            <w:ins w:id="1273" w:author="Cornish, Andrew M" w:date="2019-10-24T07:39:00Z">
              <w:r w:rsidRPr="00331736">
                <w:rPr>
                  <w:rFonts w:ascii="Arial" w:hAnsi="Arial" w:cs="Arial"/>
                </w:rPr>
                <w:t>Completion of</w:t>
              </w:r>
            </w:ins>
            <w:ins w:id="1274" w:author="Cornish, Andrew M" w:date="2019-10-24T07:37:00Z">
              <w:r w:rsidR="008035B9" w:rsidRPr="00331736">
                <w:rPr>
                  <w:rFonts w:ascii="Arial" w:hAnsi="Arial" w:cs="Arial"/>
                </w:rPr>
                <w:t xml:space="preserve"> tutorial</w:t>
              </w:r>
            </w:ins>
          </w:p>
        </w:tc>
      </w:tr>
      <w:tr w:rsidR="008035B9" w:rsidRPr="00331736" w14:paraId="133A2640" w14:textId="77777777" w:rsidTr="00353B6F">
        <w:trPr>
          <w:ins w:id="1275" w:author="Cornish, Andrew M" w:date="2019-10-24T07:37:00Z"/>
        </w:trPr>
        <w:tc>
          <w:tcPr>
            <w:tcW w:w="1255" w:type="dxa"/>
          </w:tcPr>
          <w:p w14:paraId="39D61174" w14:textId="77777777" w:rsidR="008035B9" w:rsidRPr="00331736" w:rsidRDefault="008035B9" w:rsidP="00353B6F">
            <w:pPr>
              <w:rPr>
                <w:ins w:id="1276" w:author="Cornish, Andrew M" w:date="2019-10-24T07:37:00Z"/>
                <w:rFonts w:ascii="Arial" w:hAnsi="Arial" w:cs="Arial"/>
              </w:rPr>
            </w:pPr>
            <w:ins w:id="1277" w:author="Cornish, Andrew M" w:date="2019-10-24T07:37:00Z">
              <w:r w:rsidRPr="00331736">
                <w:rPr>
                  <w:rFonts w:ascii="Arial" w:hAnsi="Arial" w:cs="Arial"/>
                </w:rPr>
                <w:t>Results</w:t>
              </w:r>
            </w:ins>
          </w:p>
        </w:tc>
        <w:tc>
          <w:tcPr>
            <w:tcW w:w="7375" w:type="dxa"/>
          </w:tcPr>
          <w:p w14:paraId="64686010" w14:textId="06A49C01" w:rsidR="008035B9" w:rsidRPr="00331736" w:rsidRDefault="008035B9" w:rsidP="00353B6F">
            <w:pPr>
              <w:rPr>
                <w:ins w:id="1278" w:author="Cornish, Andrew M" w:date="2019-10-24T07:37:00Z"/>
                <w:rFonts w:ascii="Arial" w:hAnsi="Arial" w:cs="Arial"/>
              </w:rPr>
            </w:pPr>
            <w:ins w:id="1279" w:author="Cornish, Andrew M" w:date="2019-10-24T07:37:00Z">
              <w:r w:rsidRPr="00331736">
                <w:rPr>
                  <w:rFonts w:ascii="Arial" w:hAnsi="Arial" w:cs="Arial"/>
                </w:rPr>
                <w:t xml:space="preserve">User </w:t>
              </w:r>
            </w:ins>
            <w:ins w:id="1280" w:author="Cornish, Andrew M" w:date="2019-10-24T07:39:00Z">
              <w:r w:rsidR="00A44604" w:rsidRPr="00331736">
                <w:rPr>
                  <w:rFonts w:ascii="Arial" w:hAnsi="Arial" w:cs="Arial"/>
                </w:rPr>
                <w:t xml:space="preserve">presented </w:t>
              </w:r>
            </w:ins>
            <w:ins w:id="1281" w:author="Cornish, Andrew M" w:date="2019-10-24T08:03:00Z">
              <w:r w:rsidR="00EF1133" w:rsidRPr="00331736">
                <w:rPr>
                  <w:rFonts w:ascii="Arial" w:hAnsi="Arial" w:cs="Arial"/>
                </w:rPr>
                <w:t>completion notification</w:t>
              </w:r>
            </w:ins>
          </w:p>
        </w:tc>
      </w:tr>
      <w:tr w:rsidR="008035B9" w:rsidRPr="00331736" w14:paraId="06D86672" w14:textId="77777777" w:rsidTr="00353B6F">
        <w:trPr>
          <w:ins w:id="1282" w:author="Cornish, Andrew M" w:date="2019-10-24T07:37:00Z"/>
        </w:trPr>
        <w:tc>
          <w:tcPr>
            <w:tcW w:w="1255" w:type="dxa"/>
          </w:tcPr>
          <w:p w14:paraId="38DA0FF6" w14:textId="77777777" w:rsidR="008035B9" w:rsidRPr="00331736" w:rsidRDefault="008035B9" w:rsidP="00353B6F">
            <w:pPr>
              <w:rPr>
                <w:ins w:id="1283" w:author="Cornish, Andrew M" w:date="2019-10-24T07:37:00Z"/>
                <w:rFonts w:ascii="Arial" w:hAnsi="Arial" w:cs="Arial"/>
              </w:rPr>
            </w:pPr>
            <w:ins w:id="1284" w:author="Cornish, Andrew M" w:date="2019-10-24T07:37:00Z">
              <w:r w:rsidRPr="00331736">
                <w:rPr>
                  <w:rFonts w:ascii="Arial" w:hAnsi="Arial" w:cs="Arial"/>
                </w:rPr>
                <w:t>Procedure</w:t>
              </w:r>
            </w:ins>
          </w:p>
        </w:tc>
        <w:tc>
          <w:tcPr>
            <w:tcW w:w="7375" w:type="dxa"/>
          </w:tcPr>
          <w:p w14:paraId="7B2706BC" w14:textId="24498E9B" w:rsidR="007702D6" w:rsidRPr="00331736" w:rsidRDefault="00FE3A7C" w:rsidP="008035B9">
            <w:pPr>
              <w:pStyle w:val="ListParagraph"/>
              <w:numPr>
                <w:ilvl w:val="0"/>
                <w:numId w:val="13"/>
              </w:numPr>
              <w:rPr>
                <w:ins w:id="1285" w:author="Cornish, Andrew M" w:date="2019-10-24T07:37:00Z"/>
                <w:rFonts w:ascii="Arial" w:hAnsi="Arial" w:cs="Arial"/>
              </w:rPr>
            </w:pPr>
            <w:ins w:id="1286" w:author="Cornish, Andrew M" w:date="2019-10-24T08:09:00Z">
              <w:r w:rsidRPr="00331736">
                <w:rPr>
                  <w:rFonts w:ascii="Arial" w:hAnsi="Arial" w:cs="Arial"/>
                </w:rPr>
                <w:t xml:space="preserve">The </w:t>
              </w:r>
              <w:r w:rsidR="00A2644D" w:rsidRPr="00331736">
                <w:rPr>
                  <w:rFonts w:ascii="Arial" w:hAnsi="Arial" w:cs="Arial"/>
                </w:rPr>
                <w:t>t</w:t>
              </w:r>
              <w:r w:rsidRPr="00331736">
                <w:rPr>
                  <w:rFonts w:ascii="Arial" w:hAnsi="Arial" w:cs="Arial"/>
                </w:rPr>
                <w:t>utorial nomenclature</w:t>
              </w:r>
              <w:r w:rsidR="00A2644D" w:rsidRPr="00331736">
                <w:rPr>
                  <w:rFonts w:ascii="Arial" w:hAnsi="Arial" w:cs="Arial"/>
                </w:rPr>
                <w:t xml:space="preserve"> and</w:t>
              </w:r>
              <w:r w:rsidRPr="00331736">
                <w:rPr>
                  <w:rFonts w:ascii="Arial" w:hAnsi="Arial" w:cs="Arial"/>
                </w:rPr>
                <w:t xml:space="preserve"> </w:t>
              </w:r>
            </w:ins>
            <w:ins w:id="1287" w:author="Cornish, Andrew M" w:date="2019-10-24T08:10:00Z">
              <w:r w:rsidR="00A2644D" w:rsidRPr="00331736">
                <w:rPr>
                  <w:rFonts w:ascii="Arial" w:hAnsi="Arial" w:cs="Arial"/>
                </w:rPr>
                <w:t xml:space="preserve">current </w:t>
              </w:r>
            </w:ins>
            <w:ins w:id="1288" w:author="Cornish, Andrew M" w:date="2019-10-24T08:09:00Z">
              <w:r w:rsidRPr="00331736">
                <w:rPr>
                  <w:rFonts w:ascii="Arial" w:hAnsi="Arial" w:cs="Arial"/>
                </w:rPr>
                <w:t>date</w:t>
              </w:r>
            </w:ins>
            <w:ins w:id="1289" w:author="Cornish, Andrew M" w:date="2019-10-24T08:10:00Z">
              <w:r w:rsidR="00A2644D" w:rsidRPr="00331736">
                <w:rPr>
                  <w:rFonts w:ascii="Arial" w:hAnsi="Arial" w:cs="Arial"/>
                </w:rPr>
                <w:t>, along with a completion message, will be displayed</w:t>
              </w:r>
            </w:ins>
            <w:ins w:id="1290" w:author="Cornish, Andrew M" w:date="2019-10-24T08:11:00Z">
              <w:r w:rsidR="00DE733D" w:rsidRPr="00331736">
                <w:rPr>
                  <w:rFonts w:ascii="Arial" w:hAnsi="Arial" w:cs="Arial"/>
                </w:rPr>
                <w:t xml:space="preserve"> upon completion.</w:t>
              </w:r>
            </w:ins>
          </w:p>
          <w:p w14:paraId="2BEAE3B5" w14:textId="34F08E5A" w:rsidR="008035B9" w:rsidRPr="00331736" w:rsidRDefault="00740C4A" w:rsidP="008035B9">
            <w:pPr>
              <w:pStyle w:val="ListParagraph"/>
              <w:numPr>
                <w:ilvl w:val="0"/>
                <w:numId w:val="13"/>
              </w:numPr>
              <w:rPr>
                <w:ins w:id="1291" w:author="Cornish, Andrew M" w:date="2019-10-24T07:37:00Z"/>
                <w:rFonts w:ascii="Arial" w:hAnsi="Arial" w:cs="Arial"/>
              </w:rPr>
            </w:pPr>
            <w:ins w:id="1292" w:author="Cornish, Andrew M" w:date="2019-10-24T08:10:00Z">
              <w:r w:rsidRPr="00331736">
                <w:rPr>
                  <w:rFonts w:ascii="Arial" w:hAnsi="Arial" w:cs="Arial"/>
                </w:rPr>
                <w:t>A unique completion code may also be presented</w:t>
              </w:r>
            </w:ins>
            <w:ins w:id="1293" w:author="Cornish, Andrew M" w:date="2019-10-24T08:11:00Z">
              <w:r w:rsidR="00DE733D" w:rsidRPr="00331736">
                <w:rPr>
                  <w:rFonts w:ascii="Arial" w:hAnsi="Arial" w:cs="Arial"/>
                </w:rPr>
                <w:t>.</w:t>
              </w:r>
            </w:ins>
          </w:p>
          <w:p w14:paraId="294A52AB" w14:textId="77777777" w:rsidR="008035B9" w:rsidRPr="00331736" w:rsidRDefault="00740C4A" w:rsidP="00DE733D">
            <w:pPr>
              <w:pStyle w:val="ListParagraph"/>
              <w:numPr>
                <w:ilvl w:val="0"/>
                <w:numId w:val="13"/>
              </w:numPr>
              <w:rPr>
                <w:ins w:id="1294" w:author="Cornish, Andrew M" w:date="2019-10-24T08:22:00Z"/>
                <w:rFonts w:ascii="Arial" w:hAnsi="Arial" w:cs="Arial"/>
              </w:rPr>
            </w:pPr>
            <w:ins w:id="1295" w:author="Cornish, Andrew M" w:date="2019-10-24T08:10:00Z">
              <w:r w:rsidRPr="00331736">
                <w:rPr>
                  <w:rFonts w:ascii="Arial" w:hAnsi="Arial" w:cs="Arial"/>
                </w:rPr>
                <w:t xml:space="preserve">If the user is logged in, completion of the </w:t>
              </w:r>
            </w:ins>
            <w:ins w:id="1296" w:author="Cornish, Andrew M" w:date="2019-10-24T08:11:00Z">
              <w:r w:rsidRPr="00331736">
                <w:rPr>
                  <w:rFonts w:ascii="Arial" w:hAnsi="Arial" w:cs="Arial"/>
                </w:rPr>
                <w:t>tutorial will be saved to the</w:t>
              </w:r>
              <w:r w:rsidR="00DE733D" w:rsidRPr="00331736">
                <w:rPr>
                  <w:rFonts w:ascii="Arial" w:hAnsi="Arial" w:cs="Arial"/>
                </w:rPr>
                <w:t>ir account</w:t>
              </w:r>
            </w:ins>
          </w:p>
          <w:p w14:paraId="3D628014" w14:textId="6BE579B4" w:rsidR="00E736D8" w:rsidRPr="00331736" w:rsidRDefault="00E736D8">
            <w:pPr>
              <w:pStyle w:val="ListParagraph"/>
              <w:numPr>
                <w:ilvl w:val="0"/>
                <w:numId w:val="13"/>
              </w:numPr>
              <w:rPr>
                <w:ins w:id="1297" w:author="Cornish, Andrew M" w:date="2019-10-24T07:37:00Z"/>
                <w:rFonts w:ascii="Arial" w:hAnsi="Arial" w:cs="Arial"/>
                <w:rPrChange w:id="1298" w:author="Cornish, Andrew M" w:date="2019-10-24T09:58:00Z">
                  <w:rPr>
                    <w:ins w:id="1299" w:author="Cornish, Andrew M" w:date="2019-10-24T07:37:00Z"/>
                  </w:rPr>
                </w:rPrChange>
              </w:rPr>
            </w:pPr>
            <w:ins w:id="1300" w:author="Cornish, Andrew M" w:date="2019-10-24T08:22:00Z">
              <w:r w:rsidRPr="00331736">
                <w:rPr>
                  <w:rFonts w:ascii="Arial" w:hAnsi="Arial" w:cs="Arial"/>
                </w:rPr>
                <w:t xml:space="preserve">A “Finish” button </w:t>
              </w:r>
            </w:ins>
            <w:ins w:id="1301" w:author="Cornish, Andrew M" w:date="2019-10-24T08:23:00Z">
              <w:r w:rsidR="005B3016" w:rsidRPr="00331736">
                <w:rPr>
                  <w:rFonts w:ascii="Arial" w:hAnsi="Arial" w:cs="Arial"/>
                </w:rPr>
                <w:t>will be present which will return the user to the tutorial selection screen</w:t>
              </w:r>
            </w:ins>
          </w:p>
        </w:tc>
      </w:tr>
    </w:tbl>
    <w:p w14:paraId="21A9852A" w14:textId="77777777" w:rsidR="009C2D19" w:rsidRPr="00331736" w:rsidRDefault="009C2D19" w:rsidP="00962596">
      <w:pPr>
        <w:ind w:left="720"/>
        <w:rPr>
          <w:rFonts w:ascii="Arial" w:hAnsi="Arial" w:cs="Arial"/>
        </w:rPr>
      </w:pPr>
    </w:p>
    <w:p w14:paraId="7851E532" w14:textId="7F99715E" w:rsidR="00962596" w:rsidRPr="00331736" w:rsidDel="004A189B" w:rsidRDefault="00962596" w:rsidP="00962596">
      <w:pPr>
        <w:ind w:left="720"/>
        <w:rPr>
          <w:del w:id="1302" w:author="Cornish, Andrew M" w:date="2019-10-24T07:40:00Z"/>
          <w:rFonts w:ascii="Arial" w:hAnsi="Arial" w:cs="Arial"/>
        </w:rPr>
      </w:pPr>
      <w:del w:id="1303" w:author="Cornish, Andrew M" w:date="2019-10-24T07:40:00Z">
        <w:r w:rsidRPr="00331736" w:rsidDel="004A189B">
          <w:rPr>
            <w:rFonts w:ascii="Arial" w:hAnsi="Arial" w:cs="Arial"/>
          </w:rPr>
          <w:delText>User  Functionality</w:delText>
        </w:r>
      </w:del>
    </w:p>
    <w:p w14:paraId="78D2A3F9" w14:textId="7F3AA367" w:rsidR="00962596" w:rsidRPr="00331736" w:rsidDel="004A189B" w:rsidRDefault="00962596" w:rsidP="00962596">
      <w:pPr>
        <w:ind w:left="720"/>
        <w:rPr>
          <w:del w:id="1304" w:author="Cornish, Andrew M" w:date="2019-10-24T07:40:00Z"/>
          <w:rFonts w:ascii="Arial" w:hAnsi="Arial" w:cs="Arial"/>
        </w:rPr>
      </w:pPr>
      <w:del w:id="1305" w:author="Cornish, Andrew M" w:date="2019-10-24T07:40:00Z">
        <w:r w:rsidRPr="00331736" w:rsidDel="004A189B">
          <w:rPr>
            <w:rFonts w:ascii="Arial" w:hAnsi="Arial" w:cs="Arial"/>
          </w:rPr>
          <w:delText>•</w:delText>
        </w:r>
        <w:r w:rsidRPr="00331736" w:rsidDel="004A189B">
          <w:rPr>
            <w:rFonts w:ascii="Arial" w:hAnsi="Arial" w:cs="Arial"/>
          </w:rPr>
          <w:tab/>
          <w:delText>User will be able to create a username and log in profile</w:delText>
        </w:r>
      </w:del>
    </w:p>
    <w:p w14:paraId="43E98E8E" w14:textId="3A48B61A" w:rsidR="00962596" w:rsidRPr="00331736" w:rsidDel="004A189B" w:rsidRDefault="00962596" w:rsidP="00962596">
      <w:pPr>
        <w:ind w:left="720"/>
        <w:rPr>
          <w:del w:id="1306" w:author="Cornish, Andrew M" w:date="2019-10-24T07:40:00Z"/>
          <w:rFonts w:ascii="Arial" w:hAnsi="Arial" w:cs="Arial"/>
        </w:rPr>
      </w:pPr>
      <w:del w:id="1307" w:author="Cornish, Andrew M" w:date="2019-10-24T07:40:00Z">
        <w:r w:rsidRPr="00331736" w:rsidDel="004A189B">
          <w:rPr>
            <w:rFonts w:ascii="Arial" w:hAnsi="Arial" w:cs="Arial"/>
          </w:rPr>
          <w:delText>o</w:delText>
        </w:r>
        <w:r w:rsidRPr="00331736" w:rsidDel="004A189B">
          <w:rPr>
            <w:rFonts w:ascii="Arial" w:hAnsi="Arial" w:cs="Arial"/>
          </w:rPr>
          <w:tab/>
          <w:delText>User only need to log in if they want their progress tracked</w:delText>
        </w:r>
      </w:del>
    </w:p>
    <w:p w14:paraId="720EA43E" w14:textId="6B6A21DB" w:rsidR="00962596" w:rsidRPr="00331736" w:rsidDel="004A189B" w:rsidRDefault="00962596" w:rsidP="00962596">
      <w:pPr>
        <w:ind w:left="720"/>
        <w:rPr>
          <w:del w:id="1308" w:author="Cornish, Andrew M" w:date="2019-10-24T07:40:00Z"/>
          <w:rFonts w:ascii="Arial" w:hAnsi="Arial" w:cs="Arial"/>
        </w:rPr>
      </w:pPr>
      <w:del w:id="1309" w:author="Cornish, Andrew M" w:date="2019-10-24T07:40:00Z">
        <w:r w:rsidRPr="00331736" w:rsidDel="004A189B">
          <w:rPr>
            <w:rFonts w:ascii="Arial" w:hAnsi="Arial" w:cs="Arial"/>
          </w:rPr>
          <w:delText>•</w:delText>
        </w:r>
        <w:r w:rsidRPr="00331736" w:rsidDel="004A189B">
          <w:rPr>
            <w:rFonts w:ascii="Arial" w:hAnsi="Arial" w:cs="Arial"/>
          </w:rPr>
          <w:tab/>
          <w:delText>User will be able to access each tutorial while POFIS keeps tracking its progress</w:delText>
        </w:r>
      </w:del>
    </w:p>
    <w:p w14:paraId="36BFC361" w14:textId="46C7E9E4" w:rsidR="00962596" w:rsidRPr="00331736" w:rsidDel="004A189B" w:rsidRDefault="00962596" w:rsidP="00962596">
      <w:pPr>
        <w:ind w:left="720"/>
        <w:rPr>
          <w:del w:id="1310" w:author="Cornish, Andrew M" w:date="2019-10-24T07:40:00Z"/>
          <w:rFonts w:ascii="Arial" w:hAnsi="Arial" w:cs="Arial"/>
        </w:rPr>
      </w:pPr>
      <w:del w:id="1311" w:author="Cornish, Andrew M" w:date="2019-10-24T07:40:00Z">
        <w:r w:rsidRPr="00331736" w:rsidDel="004A189B">
          <w:rPr>
            <w:rFonts w:ascii="Arial" w:hAnsi="Arial" w:cs="Arial"/>
          </w:rPr>
          <w:delText>•</w:delText>
        </w:r>
        <w:r w:rsidRPr="00331736" w:rsidDel="004A189B">
          <w:rPr>
            <w:rFonts w:ascii="Arial" w:hAnsi="Arial" w:cs="Arial"/>
          </w:rPr>
          <w:tab/>
          <w:delText>Put in code and see what happens</w:delText>
        </w:r>
      </w:del>
    </w:p>
    <w:p w14:paraId="75B72698" w14:textId="76945960" w:rsidR="00962596" w:rsidRPr="00331736" w:rsidDel="004A189B" w:rsidRDefault="00962596" w:rsidP="00962596">
      <w:pPr>
        <w:ind w:left="720"/>
        <w:rPr>
          <w:del w:id="1312" w:author="Cornish, Andrew M" w:date="2019-10-24T07:40:00Z"/>
          <w:rFonts w:ascii="Arial" w:hAnsi="Arial" w:cs="Arial"/>
        </w:rPr>
      </w:pPr>
      <w:del w:id="1313" w:author="Cornish, Andrew M" w:date="2019-10-24T07:40:00Z">
        <w:r w:rsidRPr="00331736" w:rsidDel="004A189B">
          <w:rPr>
            <w:rFonts w:ascii="Arial" w:hAnsi="Arial" w:cs="Arial"/>
          </w:rPr>
          <w:delText>POFIS Functionality:</w:delText>
        </w:r>
      </w:del>
    </w:p>
    <w:p w14:paraId="0E508491" w14:textId="0CB29FB4" w:rsidR="00962596" w:rsidRPr="00331736" w:rsidDel="004A189B" w:rsidRDefault="00962596" w:rsidP="00962596">
      <w:pPr>
        <w:ind w:left="720"/>
        <w:rPr>
          <w:del w:id="1314" w:author="Cornish, Andrew M" w:date="2019-10-24T07:40:00Z"/>
          <w:rFonts w:ascii="Arial" w:hAnsi="Arial" w:cs="Arial"/>
        </w:rPr>
      </w:pPr>
      <w:del w:id="1315" w:author="Cornish, Andrew M" w:date="2019-10-24T07:40:00Z">
        <w:r w:rsidRPr="00331736" w:rsidDel="004A189B">
          <w:rPr>
            <w:rFonts w:ascii="Arial" w:hAnsi="Arial" w:cs="Arial"/>
          </w:rPr>
          <w:delText>•</w:delText>
        </w:r>
        <w:r w:rsidRPr="00331736" w:rsidDel="004A189B">
          <w:rPr>
            <w:rFonts w:ascii="Arial" w:hAnsi="Arial" w:cs="Arial"/>
          </w:rPr>
          <w:tab/>
          <w:delText>Provide libraries/documents of information for users</w:delText>
        </w:r>
      </w:del>
    </w:p>
    <w:p w14:paraId="41FA5F28" w14:textId="57426C7B" w:rsidR="00962596" w:rsidRPr="00331736" w:rsidDel="004A189B" w:rsidRDefault="00962596" w:rsidP="00962596">
      <w:pPr>
        <w:ind w:left="720"/>
        <w:rPr>
          <w:del w:id="1316" w:author="Cornish, Andrew M" w:date="2019-10-24T07:40:00Z"/>
          <w:rFonts w:ascii="Arial" w:hAnsi="Arial" w:cs="Arial"/>
        </w:rPr>
      </w:pPr>
      <w:del w:id="1317" w:author="Cornish, Andrew M" w:date="2019-10-24T07:40:00Z">
        <w:r w:rsidRPr="00331736" w:rsidDel="004A189B">
          <w:rPr>
            <w:rFonts w:ascii="Arial" w:hAnsi="Arial" w:cs="Arial"/>
          </w:rPr>
          <w:delText>•</w:delText>
        </w:r>
        <w:r w:rsidRPr="00331736" w:rsidDel="004A189B">
          <w:rPr>
            <w:rFonts w:ascii="Arial" w:hAnsi="Arial" w:cs="Arial"/>
          </w:rPr>
          <w:tab/>
          <w:delText xml:space="preserve">Allow users to </w:delText>
        </w:r>
      </w:del>
    </w:p>
    <w:p w14:paraId="3D214903" w14:textId="780CAE06" w:rsidR="00962596" w:rsidRPr="00331736" w:rsidDel="00B71353" w:rsidRDefault="00962596" w:rsidP="00962596">
      <w:pPr>
        <w:ind w:left="720"/>
        <w:rPr>
          <w:del w:id="1318" w:author="Cornish, Andrew M" w:date="2019-10-24T10:23:00Z"/>
          <w:rFonts w:ascii="Arial" w:hAnsi="Arial" w:cs="Arial"/>
        </w:rPr>
      </w:pPr>
      <w:del w:id="1319" w:author="Cornish, Andrew M" w:date="2019-10-24T07:40:00Z">
        <w:r w:rsidRPr="00331736" w:rsidDel="004A189B">
          <w:rPr>
            <w:rFonts w:ascii="Arial" w:hAnsi="Arial" w:cs="Arial"/>
          </w:rPr>
          <w:delText>o</w:delText>
        </w:r>
        <w:r w:rsidRPr="00331736" w:rsidDel="004A189B">
          <w:rPr>
            <w:rFonts w:ascii="Arial" w:hAnsi="Arial" w:cs="Arial"/>
          </w:rPr>
          <w:tab/>
          <w:delText>“put in code and see what happens</w:delText>
        </w:r>
      </w:del>
      <w:ins w:id="1320" w:author="Cornish, Andrew M" w:date="2019-10-24T08:05:00Z">
        <w:r w:rsidR="00E837EB" w:rsidRPr="00331736">
          <w:rPr>
            <w:rFonts w:ascii="Arial" w:hAnsi="Arial" w:cs="Arial"/>
          </w:rPr>
          <w:t xml:space="preserve"> </w:t>
        </w:r>
      </w:ins>
      <w:del w:id="1321" w:author="Cornish, Andrew M" w:date="2019-10-24T08:05:00Z">
        <w:r w:rsidRPr="00331736" w:rsidDel="00E837EB">
          <w:rPr>
            <w:rFonts w:ascii="Arial" w:hAnsi="Arial" w:cs="Arial"/>
          </w:rPr>
          <w:delText>"</w:delText>
        </w:r>
      </w:del>
    </w:p>
    <w:p w14:paraId="40FADCDE" w14:textId="7A75CFF3" w:rsidR="00962596" w:rsidRPr="00331736" w:rsidDel="009E3196" w:rsidRDefault="00962596">
      <w:pPr>
        <w:ind w:left="720"/>
        <w:rPr>
          <w:del w:id="1322" w:author="Cornish, Andrew M" w:date="2019-10-24T08:12:00Z"/>
          <w:rFonts w:ascii="Arial" w:hAnsi="Arial" w:cs="Arial"/>
        </w:rPr>
      </w:pPr>
      <w:del w:id="1323" w:author="Cornish, Andrew M" w:date="2019-10-24T08:12:00Z">
        <w:r w:rsidRPr="00331736" w:rsidDel="009E3196">
          <w:rPr>
            <w:rFonts w:ascii="Arial" w:hAnsi="Arial" w:cs="Arial"/>
          </w:rPr>
          <w:delText>o</w:delText>
        </w:r>
        <w:r w:rsidRPr="00331736" w:rsidDel="009E3196">
          <w:rPr>
            <w:rFonts w:ascii="Arial" w:hAnsi="Arial" w:cs="Arial"/>
          </w:rPr>
          <w:tab/>
          <w:delText>Track their progress</w:delText>
        </w:r>
      </w:del>
    </w:p>
    <w:p w14:paraId="72F81640" w14:textId="2AE27D49" w:rsidR="00962596" w:rsidRPr="00331736" w:rsidDel="009E3196" w:rsidRDefault="00962596">
      <w:pPr>
        <w:rPr>
          <w:del w:id="1324" w:author="Cornish, Andrew M" w:date="2019-10-24T08:12:00Z"/>
          <w:rFonts w:ascii="Arial" w:hAnsi="Arial" w:cs="Arial"/>
        </w:rPr>
        <w:pPrChange w:id="1325" w:author="Cornish, Andrew M" w:date="2019-10-24T08:12:00Z">
          <w:pPr>
            <w:ind w:left="720"/>
          </w:pPr>
        </w:pPrChange>
      </w:pPr>
      <w:del w:id="1326" w:author="Cornish, Andrew M" w:date="2019-10-24T08:12:00Z">
        <w:r w:rsidRPr="00331736" w:rsidDel="009E3196">
          <w:rPr>
            <w:rFonts w:ascii="Arial" w:hAnsi="Arial" w:cs="Arial"/>
          </w:rPr>
          <w:delText>o</w:delText>
        </w:r>
        <w:r w:rsidRPr="00331736" w:rsidDel="009E3196">
          <w:rPr>
            <w:rFonts w:ascii="Arial" w:hAnsi="Arial" w:cs="Arial"/>
          </w:rPr>
          <w:tab/>
          <w:delText>Award</w:delText>
        </w:r>
      </w:del>
      <w:del w:id="1327" w:author="Cornish, Andrew M" w:date="2019-10-24T07:26:00Z">
        <w:r w:rsidRPr="00331736" w:rsidDel="009D7377">
          <w:rPr>
            <w:rFonts w:ascii="Arial" w:hAnsi="Arial" w:cs="Arial"/>
          </w:rPr>
          <w:delText xml:space="preserve"> </w:delText>
        </w:r>
      </w:del>
      <w:del w:id="1328" w:author="Cornish, Andrew M" w:date="2019-10-24T08:12:00Z">
        <w:r w:rsidRPr="00331736" w:rsidDel="009E3196">
          <w:rPr>
            <w:rFonts w:ascii="Arial" w:hAnsi="Arial" w:cs="Arial"/>
          </w:rPr>
          <w:delText xml:space="preserve"> certificates  in the form of narwhals (blue -&gt; pink -&gt; rainbow)</w:delText>
        </w:r>
      </w:del>
    </w:p>
    <w:p w14:paraId="327A7AC7" w14:textId="0BA3D5AB" w:rsidR="00962596" w:rsidRPr="00331736" w:rsidDel="004A189B" w:rsidRDefault="00962596">
      <w:pPr>
        <w:rPr>
          <w:del w:id="1329" w:author="Cornish, Andrew M" w:date="2019-10-24T07:40:00Z"/>
          <w:rFonts w:ascii="Arial" w:hAnsi="Arial" w:cs="Arial"/>
        </w:rPr>
        <w:pPrChange w:id="1330" w:author="Cornish, Andrew M" w:date="2019-10-24T08:12:00Z">
          <w:pPr>
            <w:ind w:left="720"/>
          </w:pPr>
        </w:pPrChange>
      </w:pPr>
      <w:del w:id="1331" w:author="Cornish, Andrew M" w:date="2019-10-24T07:40:00Z">
        <w:r w:rsidRPr="00331736" w:rsidDel="004A189B">
          <w:rPr>
            <w:rFonts w:ascii="Arial" w:hAnsi="Arial" w:cs="Arial"/>
          </w:rPr>
          <w:delText>•</w:delText>
        </w:r>
        <w:r w:rsidRPr="00331736" w:rsidDel="004A189B">
          <w:rPr>
            <w:rFonts w:ascii="Arial" w:hAnsi="Arial" w:cs="Arial"/>
          </w:rPr>
          <w:tab/>
          <w:delText>Teach Python</w:delText>
        </w:r>
      </w:del>
    </w:p>
    <w:p w14:paraId="1FC502EE" w14:textId="197D19C3" w:rsidR="00962596" w:rsidRPr="00331736" w:rsidDel="00B71353" w:rsidRDefault="00962596">
      <w:pPr>
        <w:rPr>
          <w:del w:id="1332" w:author="Cornish, Andrew M" w:date="2019-10-24T10:23:00Z"/>
          <w:rFonts w:ascii="Arial" w:hAnsi="Arial" w:cs="Arial"/>
        </w:rPr>
        <w:pPrChange w:id="1333" w:author="Cornish, Andrew M" w:date="2019-10-24T08:12:00Z">
          <w:pPr>
            <w:ind w:left="720"/>
          </w:pPr>
        </w:pPrChange>
      </w:pPr>
    </w:p>
    <w:p w14:paraId="640E27BF" w14:textId="494E115B" w:rsidR="00962596" w:rsidRPr="00331736" w:rsidDel="00B96D2C" w:rsidRDefault="001953A1" w:rsidP="00962596">
      <w:pPr>
        <w:ind w:left="720"/>
        <w:rPr>
          <w:del w:id="1334" w:author="Cornish, Andrew M" w:date="2019-10-24T08:35:00Z"/>
          <w:rFonts w:ascii="Arial" w:hAnsi="Arial" w:cs="Arial"/>
        </w:rPr>
      </w:pPr>
      <w:ins w:id="1335" w:author="Andrew Cornish" w:date="2019-10-23T14:58:00Z">
        <w:del w:id="1336" w:author="Cornish, Andrew M" w:date="2019-10-24T08:35:00Z">
          <w:r w:rsidRPr="00331736" w:rsidDel="00B96D2C">
            <w:rPr>
              <w:rFonts w:ascii="Arial" w:hAnsi="Arial" w:cs="Arial"/>
            </w:rPr>
            <w:delText>*** I</w:delText>
          </w:r>
          <w:r w:rsidR="00F4288D" w:rsidRPr="00331736" w:rsidDel="00B96D2C">
            <w:rPr>
              <w:rFonts w:ascii="Arial" w:hAnsi="Arial" w:cs="Arial"/>
            </w:rPr>
            <w:delText>dentify password requirements</w:delText>
          </w:r>
        </w:del>
      </w:ins>
    </w:p>
    <w:p w14:paraId="0E17A893" w14:textId="2602D6DF" w:rsidR="00962596" w:rsidRDefault="00962596" w:rsidP="00962596">
      <w:pPr>
        <w:ind w:left="720"/>
        <w:rPr>
          <w:ins w:id="1337" w:author="Cornish, Andrew M" w:date="2019-10-24T10:21:00Z"/>
          <w:rFonts w:ascii="Arial" w:hAnsi="Arial" w:cs="Arial"/>
          <w:b/>
          <w:bCs/>
        </w:rPr>
      </w:pPr>
      <w:r w:rsidRPr="00331736">
        <w:rPr>
          <w:rFonts w:ascii="Arial" w:hAnsi="Arial" w:cs="Arial"/>
          <w:b/>
          <w:bCs/>
        </w:rPr>
        <w:t>3.3</w:t>
      </w:r>
      <w:r w:rsidRPr="00331736">
        <w:rPr>
          <w:rFonts w:ascii="Arial" w:hAnsi="Arial" w:cs="Arial"/>
          <w:b/>
          <w:bCs/>
        </w:rPr>
        <w:tab/>
      </w:r>
      <w:del w:id="1338" w:author="Andrew Cornish" w:date="2019-10-23T14:58:00Z">
        <w:r w:rsidRPr="00331736" w:rsidDel="001953A1">
          <w:rPr>
            <w:rFonts w:ascii="Arial" w:hAnsi="Arial" w:cs="Arial"/>
            <w:b/>
            <w:bCs/>
          </w:rPr>
          <w:delText>Behaviour</w:delText>
        </w:r>
      </w:del>
      <w:ins w:id="1339" w:author="Andrew Cornish" w:date="2019-10-23T14:58:00Z">
        <w:r w:rsidR="001953A1" w:rsidRPr="00331736">
          <w:rPr>
            <w:rFonts w:ascii="Arial" w:hAnsi="Arial" w:cs="Arial"/>
            <w:b/>
            <w:bCs/>
          </w:rPr>
          <w:t>Behavior</w:t>
        </w:r>
      </w:ins>
      <w:r w:rsidRPr="00331736">
        <w:rPr>
          <w:rFonts w:ascii="Arial" w:hAnsi="Arial" w:cs="Arial"/>
          <w:b/>
          <w:bCs/>
        </w:rPr>
        <w:t xml:space="preserve"> Requirements</w:t>
      </w:r>
    </w:p>
    <w:p w14:paraId="55F9EA93" w14:textId="697417A4" w:rsidR="00B51585" w:rsidRPr="00B51585" w:rsidRDefault="00B51585" w:rsidP="00962596">
      <w:pPr>
        <w:ind w:left="720"/>
        <w:rPr>
          <w:rFonts w:ascii="Arial" w:hAnsi="Arial" w:cs="Arial"/>
          <w:rPrChange w:id="1340" w:author="Cornish, Andrew M" w:date="2019-10-24T10:21:00Z">
            <w:rPr>
              <w:rFonts w:ascii="Arial" w:hAnsi="Arial" w:cs="Arial"/>
              <w:b/>
              <w:bCs/>
            </w:rPr>
          </w:rPrChange>
        </w:rPr>
      </w:pPr>
      <w:ins w:id="1341" w:author="Cornish, Andrew M" w:date="2019-10-24T10:21:00Z">
        <w:r>
          <w:rPr>
            <w:rFonts w:ascii="Arial" w:hAnsi="Arial" w:cs="Arial"/>
          </w:rPr>
          <w:t xml:space="preserve">  </w:t>
        </w:r>
      </w:ins>
      <w:ins w:id="1342" w:author="Cornish, Andrew M" w:date="2019-10-24T10:22:00Z">
        <w:r>
          <w:rPr>
            <w:rFonts w:ascii="Arial" w:hAnsi="Arial" w:cs="Arial"/>
          </w:rPr>
          <w:t xml:space="preserve">This sub-section </w:t>
        </w:r>
        <w:r w:rsidR="00191B5A">
          <w:rPr>
            <w:rFonts w:ascii="Arial" w:hAnsi="Arial" w:cs="Arial"/>
          </w:rPr>
          <w:t xml:space="preserve">provides </w:t>
        </w:r>
        <w:r w:rsidR="00F01AC1">
          <w:rPr>
            <w:rFonts w:ascii="Arial" w:hAnsi="Arial" w:cs="Arial"/>
          </w:rPr>
          <w:t>general</w:t>
        </w:r>
        <w:r w:rsidR="00191B5A">
          <w:rPr>
            <w:rFonts w:ascii="Arial" w:hAnsi="Arial" w:cs="Arial"/>
          </w:rPr>
          <w:t xml:space="preserve"> </w:t>
        </w:r>
      </w:ins>
      <w:ins w:id="1343" w:author="Cornish, Andrew M" w:date="2019-10-24T10:23:00Z">
        <w:r w:rsidR="00F01AC1">
          <w:rPr>
            <w:rFonts w:ascii="Arial" w:hAnsi="Arial" w:cs="Arial"/>
          </w:rPr>
          <w:t xml:space="preserve">use </w:t>
        </w:r>
      </w:ins>
      <w:ins w:id="1344" w:author="Cornish, Andrew M" w:date="2019-10-24T10:22:00Z">
        <w:r w:rsidR="00191B5A">
          <w:rPr>
            <w:rFonts w:ascii="Arial" w:hAnsi="Arial" w:cs="Arial"/>
          </w:rPr>
          <w:t xml:space="preserve">case diagrams </w:t>
        </w:r>
      </w:ins>
      <w:ins w:id="1345" w:author="Cornish, Andrew M" w:date="2019-10-24T10:23:00Z">
        <w:r w:rsidR="00F01AC1">
          <w:rPr>
            <w:rFonts w:ascii="Arial" w:hAnsi="Arial" w:cs="Arial"/>
          </w:rPr>
          <w:t>showing the interaction</w:t>
        </w:r>
        <w:r w:rsidR="00084534">
          <w:rPr>
            <w:rFonts w:ascii="Arial" w:hAnsi="Arial" w:cs="Arial"/>
          </w:rPr>
          <w:t xml:space="preserve"> of the users and system.</w:t>
        </w:r>
      </w:ins>
    </w:p>
    <w:p w14:paraId="3CAACF3E" w14:textId="77777777" w:rsidR="00962596" w:rsidRPr="00331736" w:rsidRDefault="00962596" w:rsidP="00962596">
      <w:pPr>
        <w:ind w:left="720"/>
        <w:rPr>
          <w:rFonts w:ascii="Arial" w:hAnsi="Arial" w:cs="Arial"/>
          <w:b/>
          <w:bCs/>
          <w:highlight w:val="yellow"/>
          <w:rPrChange w:id="1346" w:author="Cornish, Andrew M" w:date="2019-10-24T09:58:00Z">
            <w:rPr>
              <w:rFonts w:ascii="Arial" w:hAnsi="Arial" w:cs="Arial"/>
              <w:b/>
              <w:bCs/>
            </w:rPr>
          </w:rPrChange>
        </w:rPr>
      </w:pPr>
      <w:r w:rsidRPr="00331736">
        <w:rPr>
          <w:rFonts w:ascii="Arial" w:hAnsi="Arial" w:cs="Arial"/>
          <w:b/>
          <w:bCs/>
          <w:highlight w:val="yellow"/>
          <w:rPrChange w:id="1347" w:author="Cornish, Andrew M" w:date="2019-10-24T09:58:00Z">
            <w:rPr>
              <w:rFonts w:ascii="Arial" w:hAnsi="Arial" w:cs="Arial"/>
              <w:b/>
              <w:bCs/>
            </w:rPr>
          </w:rPrChange>
        </w:rPr>
        <w:t>3.</w:t>
      </w:r>
      <w:commentRangeStart w:id="1348"/>
      <w:r w:rsidRPr="00331736">
        <w:rPr>
          <w:rFonts w:ascii="Arial" w:hAnsi="Arial" w:cs="Arial"/>
          <w:b/>
          <w:bCs/>
          <w:highlight w:val="yellow"/>
          <w:rPrChange w:id="1349" w:author="Cornish, Andrew M" w:date="2019-10-24T09:58:00Z">
            <w:rPr>
              <w:rFonts w:ascii="Arial" w:hAnsi="Arial" w:cs="Arial"/>
              <w:b/>
              <w:bCs/>
            </w:rPr>
          </w:rPrChange>
        </w:rPr>
        <w:t>3</w:t>
      </w:r>
      <w:commentRangeEnd w:id="1348"/>
      <w:r w:rsidR="00B51585">
        <w:rPr>
          <w:rStyle w:val="CommentReference"/>
        </w:rPr>
        <w:commentReference w:id="1348"/>
      </w:r>
      <w:r w:rsidRPr="00331736">
        <w:rPr>
          <w:rFonts w:ascii="Arial" w:hAnsi="Arial" w:cs="Arial"/>
          <w:b/>
          <w:bCs/>
          <w:highlight w:val="yellow"/>
          <w:rPrChange w:id="1350" w:author="Cornish, Andrew M" w:date="2019-10-24T09:58:00Z">
            <w:rPr>
              <w:rFonts w:ascii="Arial" w:hAnsi="Arial" w:cs="Arial"/>
              <w:b/>
              <w:bCs/>
            </w:rPr>
          </w:rPrChange>
        </w:rPr>
        <w:t>.1</w:t>
      </w:r>
      <w:r w:rsidRPr="00331736">
        <w:rPr>
          <w:rFonts w:ascii="Arial" w:hAnsi="Arial" w:cs="Arial"/>
          <w:b/>
          <w:bCs/>
          <w:highlight w:val="yellow"/>
          <w:rPrChange w:id="1351" w:author="Cornish, Andrew M" w:date="2019-10-24T09:58:00Z">
            <w:rPr>
              <w:rFonts w:ascii="Arial" w:hAnsi="Arial" w:cs="Arial"/>
              <w:b/>
              <w:bCs/>
            </w:rPr>
          </w:rPrChange>
        </w:rPr>
        <w:tab/>
        <w:t>Use Case View</w:t>
      </w:r>
    </w:p>
    <w:p w14:paraId="7FDD4E11" w14:textId="47782631" w:rsidR="00962596" w:rsidRPr="00331736" w:rsidDel="00B51585" w:rsidRDefault="00962596" w:rsidP="00962596">
      <w:pPr>
        <w:ind w:left="720"/>
        <w:rPr>
          <w:del w:id="1352" w:author="Cornish, Andrew M" w:date="2019-10-24T10:21:00Z"/>
          <w:rFonts w:ascii="Arial" w:hAnsi="Arial" w:cs="Arial"/>
          <w:i/>
          <w:iCs/>
          <w:highlight w:val="yellow"/>
          <w:rPrChange w:id="1353" w:author="Cornish, Andrew M" w:date="2019-10-24T09:58:00Z">
            <w:rPr>
              <w:del w:id="1354" w:author="Cornish, Andrew M" w:date="2019-10-24T10:21:00Z"/>
              <w:rFonts w:ascii="Arial" w:hAnsi="Arial" w:cs="Arial"/>
              <w:i/>
              <w:iCs/>
            </w:rPr>
          </w:rPrChange>
        </w:rPr>
      </w:pPr>
      <w:del w:id="1355" w:author="Cornish, Andrew M" w:date="2019-10-24T10:21:00Z">
        <w:r w:rsidRPr="00331736" w:rsidDel="00B51585">
          <w:rPr>
            <w:rFonts w:ascii="Arial" w:hAnsi="Arial" w:cs="Arial"/>
            <w:i/>
            <w:iCs/>
            <w:highlight w:val="yellow"/>
            <w:rPrChange w:id="1356" w:author="Cornish, Andrew M" w:date="2019-10-24T09:58:00Z">
              <w:rPr>
                <w:rFonts w:ascii="Arial" w:hAnsi="Arial" w:cs="Arial"/>
                <w:i/>
                <w:iCs/>
              </w:rPr>
            </w:rPrChange>
          </w:rPr>
          <w:delText xml:space="preserve">&lt;A use case defines a goal-oriented set of interactions between external actors and the system under consideration. </w:delText>
        </w:r>
      </w:del>
    </w:p>
    <w:p w14:paraId="6808EC7E" w14:textId="675DF932" w:rsidR="00962596" w:rsidRPr="00331736" w:rsidDel="00B51585" w:rsidRDefault="00962596" w:rsidP="00962596">
      <w:pPr>
        <w:ind w:left="720"/>
        <w:rPr>
          <w:del w:id="1357" w:author="Cornish, Andrew M" w:date="2019-10-24T10:21:00Z"/>
          <w:rFonts w:ascii="Arial" w:hAnsi="Arial" w:cs="Arial"/>
          <w:i/>
          <w:iCs/>
          <w:highlight w:val="yellow"/>
          <w:rPrChange w:id="1358" w:author="Cornish, Andrew M" w:date="2019-10-24T09:58:00Z">
            <w:rPr>
              <w:del w:id="1359" w:author="Cornish, Andrew M" w:date="2019-10-24T10:21:00Z"/>
              <w:rFonts w:ascii="Arial" w:hAnsi="Arial" w:cs="Arial"/>
              <w:i/>
              <w:iCs/>
            </w:rPr>
          </w:rPrChange>
        </w:rPr>
      </w:pPr>
    </w:p>
    <w:p w14:paraId="3965839A" w14:textId="1344685E" w:rsidR="00962596" w:rsidRPr="00331736" w:rsidDel="00B51585" w:rsidRDefault="00962596" w:rsidP="00962596">
      <w:pPr>
        <w:ind w:left="720"/>
        <w:rPr>
          <w:del w:id="1360" w:author="Cornish, Andrew M" w:date="2019-10-24T10:21:00Z"/>
          <w:rFonts w:ascii="Arial" w:hAnsi="Arial" w:cs="Arial"/>
          <w:i/>
          <w:iCs/>
        </w:rPr>
      </w:pPr>
      <w:del w:id="1361" w:author="Cornish, Andrew M" w:date="2019-10-24T10:21:00Z">
        <w:r w:rsidRPr="00331736" w:rsidDel="00B51585">
          <w:rPr>
            <w:rFonts w:ascii="Arial" w:hAnsi="Arial" w:cs="Arial"/>
            <w:i/>
            <w:iCs/>
            <w:highlight w:val="yellow"/>
            <w:rPrChange w:id="1362" w:author="Cornish, Andrew M" w:date="2019-10-24T09:58:00Z">
              <w:rPr>
                <w:rFonts w:ascii="Arial" w:hAnsi="Arial" w:cs="Arial"/>
                <w:i/>
                <w:iCs/>
              </w:rPr>
            </w:rPrChange>
          </w:rPr>
          <w:delTex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delText>
        </w:r>
      </w:del>
    </w:p>
    <w:p w14:paraId="06767F05" w14:textId="77777777" w:rsidR="00962596" w:rsidRPr="00331736" w:rsidDel="0038660D" w:rsidRDefault="00962596" w:rsidP="00962596">
      <w:pPr>
        <w:ind w:left="720"/>
        <w:rPr>
          <w:del w:id="1363" w:author="Cornish, Andrew M" w:date="2019-10-24T10:46:00Z"/>
          <w:rFonts w:ascii="Arial" w:hAnsi="Arial" w:cs="Arial"/>
        </w:rPr>
      </w:pPr>
    </w:p>
    <w:p w14:paraId="0AF38EA7" w14:textId="64AEA0EB" w:rsidR="00962596" w:rsidRPr="00331736" w:rsidRDefault="00962596">
      <w:pPr>
        <w:rPr>
          <w:rFonts w:ascii="Arial" w:hAnsi="Arial" w:cs="Arial"/>
        </w:rPr>
        <w:pPrChange w:id="1364" w:author="Cornish, Andrew M" w:date="2019-10-24T10:46:00Z">
          <w:pPr>
            <w:ind w:left="720"/>
          </w:pPr>
        </w:pPrChange>
      </w:pPr>
    </w:p>
    <w:p w14:paraId="3CB45A1C" w14:textId="312E55BA" w:rsidR="00032547" w:rsidRPr="00331736" w:rsidRDefault="00032547">
      <w:pPr>
        <w:rPr>
          <w:rFonts w:ascii="Arial" w:hAnsi="Arial" w:cs="Arial"/>
        </w:rPr>
      </w:pPr>
      <w:r w:rsidRPr="00331736">
        <w:rPr>
          <w:rFonts w:ascii="Arial" w:hAnsi="Arial" w:cs="Arial"/>
        </w:rPr>
        <w:br w:type="page"/>
      </w:r>
    </w:p>
    <w:p w14:paraId="0C33BA44" w14:textId="77777777" w:rsidR="00032547" w:rsidRPr="00331736" w:rsidRDefault="00032547" w:rsidP="00940534">
      <w:pPr>
        <w:shd w:val="clear" w:color="auto" w:fill="4C4C4C"/>
        <w:ind w:left="720"/>
        <w:jc w:val="center"/>
        <w:rPr>
          <w:rFonts w:ascii="Arial" w:hAnsi="Arial" w:cs="Arial"/>
          <w:b/>
          <w:bCs/>
          <w:color w:val="FFFFFF" w:themeColor="background1"/>
          <w:sz w:val="36"/>
        </w:rPr>
      </w:pPr>
      <w:r w:rsidRPr="00331736">
        <w:rPr>
          <w:rFonts w:ascii="Arial" w:hAnsi="Arial" w:cs="Arial"/>
          <w:b/>
          <w:bCs/>
          <w:color w:val="FFFFFF" w:themeColor="background1"/>
          <w:sz w:val="36"/>
        </w:rPr>
        <w:lastRenderedPageBreak/>
        <w:t>4</w:t>
      </w:r>
      <w:r w:rsidRPr="00331736">
        <w:rPr>
          <w:rFonts w:ascii="Arial" w:hAnsi="Arial" w:cs="Arial"/>
          <w:b/>
          <w:bCs/>
          <w:color w:val="FFFFFF" w:themeColor="background1"/>
          <w:sz w:val="36"/>
        </w:rPr>
        <w:tab/>
        <w:t>Other Non-functional Requirements</w:t>
      </w:r>
    </w:p>
    <w:p w14:paraId="377D8457" w14:textId="77777777" w:rsidR="00032547" w:rsidRPr="00331736" w:rsidRDefault="00032547" w:rsidP="00032547">
      <w:pPr>
        <w:ind w:left="720"/>
        <w:rPr>
          <w:rFonts w:ascii="Arial" w:hAnsi="Arial" w:cs="Arial"/>
          <w:b/>
          <w:bCs/>
        </w:rPr>
      </w:pPr>
      <w:r w:rsidRPr="00331736">
        <w:rPr>
          <w:rFonts w:ascii="Arial" w:hAnsi="Arial" w:cs="Arial"/>
          <w:b/>
          <w:bCs/>
        </w:rPr>
        <w:t>4.1</w:t>
      </w:r>
      <w:r w:rsidRPr="00331736">
        <w:rPr>
          <w:rFonts w:ascii="Arial" w:hAnsi="Arial" w:cs="Arial"/>
          <w:b/>
          <w:bCs/>
        </w:rPr>
        <w:tab/>
        <w:t>Performance Requirements</w:t>
      </w:r>
    </w:p>
    <w:p w14:paraId="654ADBF0" w14:textId="03EA4B82" w:rsidR="00032547" w:rsidRPr="00331736" w:rsidDel="007004C3" w:rsidRDefault="00032547" w:rsidP="00032547">
      <w:pPr>
        <w:ind w:left="720"/>
        <w:rPr>
          <w:del w:id="1365" w:author="Cornish, Andrew M" w:date="2019-10-24T08:51:00Z"/>
          <w:rFonts w:ascii="Arial" w:hAnsi="Arial" w:cs="Arial"/>
          <w:i/>
          <w:iCs/>
        </w:rPr>
      </w:pPr>
      <w:del w:id="1366" w:author="Cornish, Andrew M" w:date="2019-10-24T08:51:00Z">
        <w:r w:rsidRPr="00331736" w:rsidDel="007004C3">
          <w:rPr>
            <w:rFonts w:ascii="Arial" w:hAnsi="Arial" w:cs="Arial"/>
            <w:i/>
            <w:iCs/>
          </w:rPr>
          <w:delTex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delText>
        </w:r>
      </w:del>
    </w:p>
    <w:p w14:paraId="03E47A55" w14:textId="7C685D9D" w:rsidR="00032547" w:rsidRPr="00331736" w:rsidDel="007004C3" w:rsidRDefault="00032547" w:rsidP="00032547">
      <w:pPr>
        <w:ind w:left="720"/>
        <w:rPr>
          <w:del w:id="1367" w:author="Cornish, Andrew M" w:date="2019-10-24T08:51:00Z"/>
          <w:rFonts w:ascii="Arial" w:hAnsi="Arial" w:cs="Arial"/>
          <w:i/>
          <w:iCs/>
        </w:rPr>
      </w:pPr>
      <w:del w:id="1368" w:author="Cornish, Andrew M" w:date="2019-10-24T08:51:00Z">
        <w:r w:rsidRPr="00331736" w:rsidDel="007004C3">
          <w:rPr>
            <w:rFonts w:ascii="Arial" w:hAnsi="Arial" w:cs="Arial"/>
            <w:i/>
            <w:iCs/>
          </w:rPr>
          <w:delText>TODO: Provide relevant performance requirements based on the information you collected from the client. For example you can say “1. Any transaction will not take more than 10 seconds, etc…&gt;</w:delText>
        </w:r>
      </w:del>
    </w:p>
    <w:p w14:paraId="6F35B0D2" w14:textId="4D854D1F" w:rsidR="00032547" w:rsidRPr="00331736" w:rsidRDefault="00B96D2C" w:rsidP="00032547">
      <w:pPr>
        <w:ind w:left="720"/>
        <w:rPr>
          <w:ins w:id="1369" w:author="Cornish, Andrew M" w:date="2019-10-24T08:41:00Z"/>
          <w:rFonts w:ascii="Arial" w:hAnsi="Arial" w:cs="Arial"/>
        </w:rPr>
      </w:pPr>
      <w:ins w:id="1370" w:author="Cornish, Andrew M" w:date="2019-10-24T08:36:00Z">
        <w:r w:rsidRPr="00331736">
          <w:rPr>
            <w:rFonts w:ascii="Arial" w:hAnsi="Arial" w:cs="Arial"/>
          </w:rPr>
          <w:t xml:space="preserve">  </w:t>
        </w:r>
      </w:ins>
      <w:ins w:id="1371" w:author="Cornish, Andrew M" w:date="2019-10-24T08:40:00Z">
        <w:r w:rsidR="00396EDF" w:rsidRPr="00331736">
          <w:rPr>
            <w:rFonts w:ascii="Arial" w:hAnsi="Arial" w:cs="Arial"/>
          </w:rPr>
          <w:t xml:space="preserve">Under normal operating conditions, </w:t>
        </w:r>
      </w:ins>
      <w:ins w:id="1372" w:author="Cornish, Andrew M" w:date="2019-10-24T08:41:00Z">
        <w:r w:rsidR="00924C4C" w:rsidRPr="00331736">
          <w:rPr>
            <w:rFonts w:ascii="Arial" w:hAnsi="Arial" w:cs="Arial"/>
          </w:rPr>
          <w:t>t</w:t>
        </w:r>
      </w:ins>
      <w:ins w:id="1373" w:author="Cornish, Andrew M" w:date="2019-10-24T08:37:00Z">
        <w:r w:rsidR="00C34868" w:rsidRPr="00331736">
          <w:rPr>
            <w:rFonts w:ascii="Arial" w:hAnsi="Arial" w:cs="Arial"/>
          </w:rPr>
          <w:t xml:space="preserve">he POFIS system shall be capable of </w:t>
        </w:r>
      </w:ins>
      <w:ins w:id="1374" w:author="Cornish, Andrew M" w:date="2019-10-24T08:41:00Z">
        <w:r w:rsidR="00924C4C" w:rsidRPr="00331736">
          <w:rPr>
            <w:rFonts w:ascii="Arial" w:hAnsi="Arial" w:cs="Arial"/>
          </w:rPr>
          <w:t>the following:</w:t>
        </w:r>
      </w:ins>
    </w:p>
    <w:p w14:paraId="213B6883" w14:textId="1003023E" w:rsidR="001220AB" w:rsidRPr="00331736" w:rsidRDefault="001220AB" w:rsidP="00924C4C">
      <w:pPr>
        <w:pStyle w:val="ListParagraph"/>
        <w:numPr>
          <w:ilvl w:val="0"/>
          <w:numId w:val="14"/>
        </w:numPr>
        <w:rPr>
          <w:ins w:id="1375" w:author="Cornish, Andrew M" w:date="2019-10-24T08:50:00Z"/>
          <w:rFonts w:ascii="Arial" w:hAnsi="Arial" w:cs="Arial"/>
        </w:rPr>
      </w:pPr>
      <w:ins w:id="1376" w:author="Cornish, Andrew M" w:date="2019-10-24T08:50:00Z">
        <w:r w:rsidRPr="00331736">
          <w:rPr>
            <w:rFonts w:ascii="Arial" w:hAnsi="Arial" w:cs="Arial"/>
          </w:rPr>
          <w:t xml:space="preserve">Home </w:t>
        </w:r>
      </w:ins>
      <w:ins w:id="1377" w:author="Cornish, Andrew M" w:date="2019-10-24T08:51:00Z">
        <w:r w:rsidR="00D04F83" w:rsidRPr="00331736">
          <w:rPr>
            <w:rFonts w:ascii="Arial" w:hAnsi="Arial" w:cs="Arial"/>
          </w:rPr>
          <w:t xml:space="preserve">and tutorial selection pages </w:t>
        </w:r>
      </w:ins>
      <w:ins w:id="1378" w:author="Cornish, Andrew M" w:date="2019-10-24T08:50:00Z">
        <w:r w:rsidRPr="00331736">
          <w:rPr>
            <w:rFonts w:ascii="Arial" w:hAnsi="Arial" w:cs="Arial"/>
          </w:rPr>
          <w:t xml:space="preserve">shall not take longer than </w:t>
        </w:r>
        <w:r w:rsidR="00D04F83" w:rsidRPr="00331736">
          <w:rPr>
            <w:rFonts w:ascii="Arial" w:hAnsi="Arial" w:cs="Arial"/>
          </w:rPr>
          <w:t>15 seconds to load.</w:t>
        </w:r>
      </w:ins>
    </w:p>
    <w:p w14:paraId="0DEC7FD2" w14:textId="51B0430D" w:rsidR="00924C4C" w:rsidRPr="00331736" w:rsidRDefault="00551D8C" w:rsidP="00924C4C">
      <w:pPr>
        <w:pStyle w:val="ListParagraph"/>
        <w:numPr>
          <w:ilvl w:val="0"/>
          <w:numId w:val="14"/>
        </w:numPr>
        <w:rPr>
          <w:ins w:id="1379" w:author="Cornish, Andrew M" w:date="2019-10-24T08:42:00Z"/>
          <w:rFonts w:ascii="Arial" w:hAnsi="Arial" w:cs="Arial"/>
        </w:rPr>
      </w:pPr>
      <w:ins w:id="1380" w:author="Cornish, Andrew M" w:date="2019-10-24T08:41:00Z">
        <w:r w:rsidRPr="00331736">
          <w:rPr>
            <w:rFonts w:ascii="Arial" w:hAnsi="Arial" w:cs="Arial"/>
          </w:rPr>
          <w:t xml:space="preserve">User account creation </w:t>
        </w:r>
      </w:ins>
      <w:ins w:id="1381" w:author="Cornish, Andrew M" w:date="2019-10-24T08:50:00Z">
        <w:r w:rsidR="001220AB" w:rsidRPr="00331736">
          <w:rPr>
            <w:rFonts w:ascii="Arial" w:hAnsi="Arial" w:cs="Arial"/>
          </w:rPr>
          <w:t>shall not</w:t>
        </w:r>
      </w:ins>
      <w:ins w:id="1382" w:author="Cornish, Andrew M" w:date="2019-10-24T08:42:00Z">
        <w:r w:rsidR="00AB413E" w:rsidRPr="00331736">
          <w:rPr>
            <w:rFonts w:ascii="Arial" w:hAnsi="Arial" w:cs="Arial"/>
          </w:rPr>
          <w:t xml:space="preserve"> take longer than 10 seconds to confirm or refuse</w:t>
        </w:r>
      </w:ins>
    </w:p>
    <w:p w14:paraId="42811C73" w14:textId="52F8A6ED" w:rsidR="00AB413E" w:rsidRPr="00331736" w:rsidRDefault="0015079A" w:rsidP="00924C4C">
      <w:pPr>
        <w:pStyle w:val="ListParagraph"/>
        <w:numPr>
          <w:ilvl w:val="0"/>
          <w:numId w:val="14"/>
        </w:numPr>
        <w:rPr>
          <w:ins w:id="1383" w:author="Cornish, Andrew M" w:date="2019-10-24T08:43:00Z"/>
          <w:rFonts w:ascii="Arial" w:hAnsi="Arial" w:cs="Arial"/>
        </w:rPr>
      </w:pPr>
      <w:ins w:id="1384" w:author="Cornish, Andrew M" w:date="2019-10-24T08:42:00Z">
        <w:r w:rsidRPr="00331736">
          <w:rPr>
            <w:rFonts w:ascii="Arial" w:hAnsi="Arial" w:cs="Arial"/>
          </w:rPr>
          <w:t xml:space="preserve">Initial </w:t>
        </w:r>
      </w:ins>
      <w:ins w:id="1385" w:author="Cornish, Andrew M" w:date="2019-10-24T08:43:00Z">
        <w:r w:rsidR="00E6643C" w:rsidRPr="00331736">
          <w:rPr>
            <w:rFonts w:ascii="Arial" w:hAnsi="Arial" w:cs="Arial"/>
          </w:rPr>
          <w:t>session loading of any tutorial shall not take longer than 15 seconds</w:t>
        </w:r>
      </w:ins>
    </w:p>
    <w:p w14:paraId="1539D7A7" w14:textId="1B7F9072" w:rsidR="00E6643C" w:rsidRPr="00331736" w:rsidRDefault="0002116F" w:rsidP="00924C4C">
      <w:pPr>
        <w:pStyle w:val="ListParagraph"/>
        <w:numPr>
          <w:ilvl w:val="0"/>
          <w:numId w:val="14"/>
        </w:numPr>
        <w:rPr>
          <w:ins w:id="1386" w:author="Cornish, Andrew M" w:date="2019-10-24T08:43:00Z"/>
          <w:rFonts w:ascii="Arial" w:hAnsi="Arial" w:cs="Arial"/>
        </w:rPr>
      </w:pPr>
      <w:ins w:id="1387" w:author="Cornish, Andrew M" w:date="2019-10-24T08:43:00Z">
        <w:r w:rsidRPr="00331736">
          <w:rPr>
            <w:rFonts w:ascii="Arial" w:hAnsi="Arial" w:cs="Arial"/>
          </w:rPr>
          <w:t xml:space="preserve">Further steps of a tutorial should not take longer than </w:t>
        </w:r>
      </w:ins>
      <w:ins w:id="1388" w:author="Cornish, Andrew M" w:date="2019-10-24T08:44:00Z">
        <w:r w:rsidR="009641BE" w:rsidRPr="00331736">
          <w:rPr>
            <w:rFonts w:ascii="Arial" w:hAnsi="Arial" w:cs="Arial"/>
          </w:rPr>
          <w:t>5</w:t>
        </w:r>
      </w:ins>
      <w:ins w:id="1389" w:author="Cornish, Andrew M" w:date="2019-10-24T08:43:00Z">
        <w:r w:rsidRPr="00331736">
          <w:rPr>
            <w:rFonts w:ascii="Arial" w:hAnsi="Arial" w:cs="Arial"/>
          </w:rPr>
          <w:t xml:space="preserve"> seconds</w:t>
        </w:r>
      </w:ins>
      <w:ins w:id="1390" w:author="Cornish, Andrew M" w:date="2019-10-24T08:44:00Z">
        <w:r w:rsidR="009641BE" w:rsidRPr="00331736">
          <w:rPr>
            <w:rFonts w:ascii="Arial" w:hAnsi="Arial" w:cs="Arial"/>
          </w:rPr>
          <w:t xml:space="preserve"> to load</w:t>
        </w:r>
      </w:ins>
    </w:p>
    <w:p w14:paraId="08B0FF24" w14:textId="720FFEF5" w:rsidR="0002116F" w:rsidRPr="00331736" w:rsidRDefault="0002116F" w:rsidP="00924C4C">
      <w:pPr>
        <w:pStyle w:val="ListParagraph"/>
        <w:numPr>
          <w:ilvl w:val="0"/>
          <w:numId w:val="14"/>
        </w:numPr>
        <w:rPr>
          <w:ins w:id="1391" w:author="Cornish, Andrew M" w:date="2019-10-24T08:45:00Z"/>
          <w:rFonts w:ascii="Arial" w:hAnsi="Arial" w:cs="Arial"/>
        </w:rPr>
      </w:pPr>
      <w:ins w:id="1392" w:author="Cornish, Andrew M" w:date="2019-10-24T08:43:00Z">
        <w:r w:rsidRPr="00331736">
          <w:rPr>
            <w:rFonts w:ascii="Arial" w:hAnsi="Arial" w:cs="Arial"/>
          </w:rPr>
          <w:t xml:space="preserve">Code submitted </w:t>
        </w:r>
      </w:ins>
      <w:ins w:id="1393" w:author="Cornish, Andrew M" w:date="2019-10-24T08:44:00Z">
        <w:r w:rsidRPr="00331736">
          <w:rPr>
            <w:rFonts w:ascii="Arial" w:hAnsi="Arial" w:cs="Arial"/>
          </w:rPr>
          <w:t xml:space="preserve">by a user shall </w:t>
        </w:r>
        <w:r w:rsidR="009641BE" w:rsidRPr="00331736">
          <w:rPr>
            <w:rFonts w:ascii="Arial" w:hAnsi="Arial" w:cs="Arial"/>
          </w:rPr>
          <w:t xml:space="preserve">take no longer than 10 seconds </w:t>
        </w:r>
      </w:ins>
      <w:ins w:id="1394" w:author="Cornish, Andrew M" w:date="2019-10-24T08:45:00Z">
        <w:r w:rsidR="00B56202" w:rsidRPr="00331736">
          <w:rPr>
            <w:rFonts w:ascii="Arial" w:hAnsi="Arial" w:cs="Arial"/>
          </w:rPr>
          <w:t>to receive feedback</w:t>
        </w:r>
      </w:ins>
    </w:p>
    <w:p w14:paraId="6AB4F2F0" w14:textId="7706372E" w:rsidR="00B56202" w:rsidRPr="00331736" w:rsidRDefault="00BA2DAD" w:rsidP="00B56202">
      <w:pPr>
        <w:pStyle w:val="ListParagraph"/>
        <w:numPr>
          <w:ilvl w:val="1"/>
          <w:numId w:val="14"/>
        </w:numPr>
        <w:rPr>
          <w:ins w:id="1395" w:author="Cornish, Andrew M" w:date="2019-10-24T08:46:00Z"/>
          <w:rFonts w:ascii="Arial" w:hAnsi="Arial" w:cs="Arial"/>
        </w:rPr>
      </w:pPr>
      <w:ins w:id="1396" w:author="Cornish, Andrew M" w:date="2019-10-24T08:45:00Z">
        <w:r w:rsidRPr="00331736">
          <w:rPr>
            <w:rFonts w:ascii="Arial" w:hAnsi="Arial" w:cs="Arial"/>
          </w:rPr>
          <w:t>Exceptions</w:t>
        </w:r>
        <w:r w:rsidR="00B56202" w:rsidRPr="00331736">
          <w:rPr>
            <w:rFonts w:ascii="Arial" w:hAnsi="Arial" w:cs="Arial"/>
          </w:rPr>
          <w:t xml:space="preserve"> to this rule </w:t>
        </w:r>
        <w:r w:rsidRPr="00331736">
          <w:rPr>
            <w:rFonts w:ascii="Arial" w:hAnsi="Arial" w:cs="Arial"/>
          </w:rPr>
          <w:t xml:space="preserve">may </w:t>
        </w:r>
      </w:ins>
      <w:ins w:id="1397" w:author="Cornish, Andrew M" w:date="2019-10-24T08:46:00Z">
        <w:r w:rsidRPr="00331736">
          <w:rPr>
            <w:rFonts w:ascii="Arial" w:hAnsi="Arial" w:cs="Arial"/>
          </w:rPr>
          <w:t>occur</w:t>
        </w:r>
      </w:ins>
      <w:ins w:id="1398" w:author="Cornish, Andrew M" w:date="2019-10-24T08:45:00Z">
        <w:r w:rsidRPr="00331736">
          <w:rPr>
            <w:rFonts w:ascii="Arial" w:hAnsi="Arial" w:cs="Arial"/>
          </w:rPr>
          <w:t xml:space="preserve"> if tutorial has extensive coding involved</w:t>
        </w:r>
      </w:ins>
    </w:p>
    <w:p w14:paraId="76CCDB5D" w14:textId="362FB2E0" w:rsidR="001A742B" w:rsidRPr="00331736" w:rsidRDefault="00BA2DAD">
      <w:pPr>
        <w:pStyle w:val="ListParagraph"/>
        <w:numPr>
          <w:ilvl w:val="1"/>
          <w:numId w:val="14"/>
        </w:numPr>
        <w:rPr>
          <w:ins w:id="1399" w:author="Cornish, Andrew M" w:date="2019-10-24T08:36:00Z"/>
          <w:rFonts w:ascii="Arial" w:hAnsi="Arial" w:cs="Arial"/>
          <w:rPrChange w:id="1400" w:author="Cornish, Andrew M" w:date="2019-10-24T09:58:00Z">
            <w:rPr>
              <w:ins w:id="1401" w:author="Cornish, Andrew M" w:date="2019-10-24T08:36:00Z"/>
            </w:rPr>
          </w:rPrChange>
        </w:rPr>
        <w:pPrChange w:id="1402" w:author="Cornish, Andrew M" w:date="2019-10-24T08:49:00Z">
          <w:pPr>
            <w:ind w:left="720"/>
          </w:pPr>
        </w:pPrChange>
      </w:pPr>
      <w:ins w:id="1403" w:author="Cornish, Andrew M" w:date="2019-10-24T08:46:00Z">
        <w:r w:rsidRPr="00331736">
          <w:rPr>
            <w:rFonts w:ascii="Arial" w:hAnsi="Arial" w:cs="Arial"/>
          </w:rPr>
          <w:t xml:space="preserve">If an exception is </w:t>
        </w:r>
        <w:r w:rsidR="00F447F6" w:rsidRPr="00331736">
          <w:rPr>
            <w:rFonts w:ascii="Arial" w:hAnsi="Arial" w:cs="Arial"/>
          </w:rPr>
          <w:t>warranted, the</w:t>
        </w:r>
        <w:r w:rsidR="00313669" w:rsidRPr="00331736">
          <w:rPr>
            <w:rFonts w:ascii="Arial" w:hAnsi="Arial" w:cs="Arial"/>
          </w:rPr>
          <w:t xml:space="preserve"> instr</w:t>
        </w:r>
      </w:ins>
      <w:ins w:id="1404" w:author="Cornish, Andrew M" w:date="2019-10-24T08:47:00Z">
        <w:r w:rsidR="00313669" w:rsidRPr="00331736">
          <w:rPr>
            <w:rFonts w:ascii="Arial" w:hAnsi="Arial" w:cs="Arial"/>
          </w:rPr>
          <w:t xml:space="preserve">uctions must indicate that </w:t>
        </w:r>
      </w:ins>
      <w:ins w:id="1405" w:author="Cornish, Andrew M" w:date="2019-10-24T08:48:00Z">
        <w:r w:rsidR="00280C8E" w:rsidRPr="00331736">
          <w:rPr>
            <w:rFonts w:ascii="Arial" w:hAnsi="Arial" w:cs="Arial"/>
          </w:rPr>
          <w:t xml:space="preserve">the </w:t>
        </w:r>
      </w:ins>
      <w:ins w:id="1406" w:author="Cornish, Andrew M" w:date="2019-10-24T08:47:00Z">
        <w:r w:rsidR="00313669" w:rsidRPr="00331736">
          <w:rPr>
            <w:rFonts w:ascii="Arial" w:hAnsi="Arial" w:cs="Arial"/>
          </w:rPr>
          <w:t xml:space="preserve">processing time may be </w:t>
        </w:r>
        <w:r w:rsidR="001A742B" w:rsidRPr="00331736">
          <w:rPr>
            <w:rFonts w:ascii="Arial" w:hAnsi="Arial" w:cs="Arial"/>
          </w:rPr>
          <w:t>longer than the norm.</w:t>
        </w:r>
      </w:ins>
    </w:p>
    <w:p w14:paraId="43DA9989" w14:textId="0B8B7533" w:rsidR="00B96D2C" w:rsidRPr="00331736" w:rsidDel="00924C4C" w:rsidRDefault="00B96D2C">
      <w:pPr>
        <w:rPr>
          <w:del w:id="1407" w:author="Cornish, Andrew M" w:date="2019-10-24T08:41:00Z"/>
          <w:rFonts w:ascii="Arial" w:hAnsi="Arial" w:cs="Arial"/>
        </w:rPr>
        <w:pPrChange w:id="1408" w:author="Cornish, Andrew M" w:date="2019-10-24T08:51:00Z">
          <w:pPr>
            <w:ind w:left="720"/>
          </w:pPr>
        </w:pPrChange>
      </w:pPr>
    </w:p>
    <w:p w14:paraId="79CD4CFD" w14:textId="2F5F5B85" w:rsidR="00032547" w:rsidRPr="00331736" w:rsidDel="00601530" w:rsidRDefault="00032547">
      <w:pPr>
        <w:rPr>
          <w:del w:id="1409" w:author="Cornish, Andrew M" w:date="2019-10-24T08:49:00Z"/>
          <w:rFonts w:ascii="Arial" w:hAnsi="Arial" w:cs="Arial"/>
        </w:rPr>
        <w:pPrChange w:id="1410" w:author="Cornish, Andrew M" w:date="2019-10-24T08:51:00Z">
          <w:pPr>
            <w:ind w:left="720"/>
          </w:pPr>
        </w:pPrChange>
      </w:pPr>
      <w:del w:id="1411" w:author="Cornish, Andrew M" w:date="2019-10-24T08:49:00Z">
        <w:r w:rsidRPr="00331736" w:rsidDel="00601530">
          <w:rPr>
            <w:rFonts w:ascii="Arial" w:hAnsi="Arial" w:cs="Arial"/>
          </w:rPr>
          <w:delText>1.</w:delText>
        </w:r>
        <w:r w:rsidRPr="00331736" w:rsidDel="00601530">
          <w:rPr>
            <w:rFonts w:ascii="Arial" w:hAnsi="Arial" w:cs="Arial"/>
          </w:rPr>
          <w:tab/>
          <w:delText>Any code written will not take more than half a day to compile</w:delText>
        </w:r>
      </w:del>
    </w:p>
    <w:p w14:paraId="540F8AE8" w14:textId="1206A4BC" w:rsidR="00032547" w:rsidRPr="00331736" w:rsidDel="00601530" w:rsidRDefault="00032547">
      <w:pPr>
        <w:rPr>
          <w:del w:id="1412" w:author="Cornish, Andrew M" w:date="2019-10-24T08:49:00Z"/>
          <w:rFonts w:ascii="Arial" w:hAnsi="Arial" w:cs="Arial"/>
        </w:rPr>
        <w:pPrChange w:id="1413" w:author="Cornish, Andrew M" w:date="2019-10-24T08:51:00Z">
          <w:pPr>
            <w:ind w:left="720"/>
          </w:pPr>
        </w:pPrChange>
      </w:pPr>
      <w:del w:id="1414" w:author="Cornish, Andrew M" w:date="2019-10-24T08:49:00Z">
        <w:r w:rsidRPr="00331736" w:rsidDel="00601530">
          <w:rPr>
            <w:rFonts w:ascii="Arial" w:hAnsi="Arial" w:cs="Arial"/>
          </w:rPr>
          <w:delText>2.</w:delText>
        </w:r>
        <w:r w:rsidRPr="00331736" w:rsidDel="00601530">
          <w:rPr>
            <w:rFonts w:ascii="Arial" w:hAnsi="Arial" w:cs="Arial"/>
          </w:rPr>
          <w:tab/>
          <w:delText>Any account generation will not take more than 24 hours to create</w:delText>
        </w:r>
      </w:del>
    </w:p>
    <w:p w14:paraId="7350D001" w14:textId="6A47BF81" w:rsidR="00032547" w:rsidRPr="00331736" w:rsidDel="00601530" w:rsidRDefault="00032547">
      <w:pPr>
        <w:rPr>
          <w:del w:id="1415" w:author="Cornish, Andrew M" w:date="2019-10-24T08:49:00Z"/>
          <w:rFonts w:ascii="Arial" w:hAnsi="Arial" w:cs="Arial"/>
        </w:rPr>
        <w:pPrChange w:id="1416" w:author="Cornish, Andrew M" w:date="2019-10-24T08:51:00Z">
          <w:pPr>
            <w:ind w:left="720"/>
          </w:pPr>
        </w:pPrChange>
      </w:pPr>
      <w:del w:id="1417" w:author="Cornish, Andrew M" w:date="2019-10-24T08:49:00Z">
        <w:r w:rsidRPr="00331736" w:rsidDel="00601530">
          <w:rPr>
            <w:rFonts w:ascii="Arial" w:hAnsi="Arial" w:cs="Arial"/>
          </w:rPr>
          <w:delText>3.</w:delText>
        </w:r>
        <w:r w:rsidRPr="00331736" w:rsidDel="00601530">
          <w:rPr>
            <w:rFonts w:ascii="Arial" w:hAnsi="Arial" w:cs="Arial"/>
          </w:rPr>
          <w:tab/>
          <w:delText>Any webpage will not take more than 30 sec to load</w:delText>
        </w:r>
      </w:del>
    </w:p>
    <w:p w14:paraId="7E489B83" w14:textId="4ADC4F90" w:rsidR="00032547" w:rsidRPr="00331736" w:rsidDel="007004C3" w:rsidRDefault="00032547">
      <w:pPr>
        <w:rPr>
          <w:del w:id="1418" w:author="Cornish, Andrew M" w:date="2019-10-24T08:51:00Z"/>
          <w:rFonts w:ascii="Arial" w:hAnsi="Arial" w:cs="Arial"/>
        </w:rPr>
        <w:pPrChange w:id="1419" w:author="Cornish, Andrew M" w:date="2019-10-24T08:51:00Z">
          <w:pPr>
            <w:ind w:left="720"/>
          </w:pPr>
        </w:pPrChange>
      </w:pPr>
    </w:p>
    <w:p w14:paraId="4282F92F" w14:textId="77777777" w:rsidR="00032547" w:rsidRPr="00331736" w:rsidRDefault="00032547">
      <w:pPr>
        <w:rPr>
          <w:rFonts w:ascii="Arial" w:hAnsi="Arial" w:cs="Arial"/>
        </w:rPr>
        <w:pPrChange w:id="1420" w:author="Cornish, Andrew M" w:date="2019-10-24T08:51:00Z">
          <w:pPr>
            <w:ind w:left="720"/>
          </w:pPr>
        </w:pPrChange>
      </w:pPr>
    </w:p>
    <w:p w14:paraId="359E5F02" w14:textId="77777777" w:rsidR="00032547" w:rsidRPr="00331736" w:rsidRDefault="00032547" w:rsidP="00032547">
      <w:pPr>
        <w:ind w:left="720"/>
        <w:rPr>
          <w:rFonts w:ascii="Arial" w:hAnsi="Arial" w:cs="Arial"/>
          <w:b/>
          <w:bCs/>
        </w:rPr>
      </w:pPr>
      <w:r w:rsidRPr="00331736">
        <w:rPr>
          <w:rFonts w:ascii="Arial" w:hAnsi="Arial" w:cs="Arial"/>
          <w:b/>
          <w:bCs/>
        </w:rPr>
        <w:t>4.2</w:t>
      </w:r>
      <w:r w:rsidRPr="00331736">
        <w:rPr>
          <w:rFonts w:ascii="Arial" w:hAnsi="Arial" w:cs="Arial"/>
          <w:b/>
          <w:bCs/>
        </w:rPr>
        <w:tab/>
        <w:t>Safety and Security Requirements</w:t>
      </w:r>
    </w:p>
    <w:p w14:paraId="4D7575E3" w14:textId="212432D5" w:rsidR="008D0502" w:rsidRPr="00331736" w:rsidRDefault="00032547" w:rsidP="00032547">
      <w:pPr>
        <w:ind w:left="720"/>
        <w:rPr>
          <w:ins w:id="1421" w:author="Cornish, Andrew M" w:date="2019-10-24T09:51:00Z"/>
          <w:rFonts w:ascii="Arial" w:hAnsi="Arial" w:cs="Arial"/>
        </w:rPr>
      </w:pPr>
      <w:del w:id="1422" w:author="Cornish, Andrew M" w:date="2019-10-24T10:03:00Z">
        <w:r w:rsidRPr="00331736" w:rsidDel="009D285E">
          <w:rPr>
            <w:rFonts w:ascii="Arial" w:hAnsi="Arial" w:cs="Arial"/>
            <w:i/>
            <w:iCs/>
          </w:rPr>
          <w:delTex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delText>
        </w:r>
      </w:del>
      <w:ins w:id="1423" w:author="Cornish, Andrew M" w:date="2019-10-24T09:47:00Z">
        <w:r w:rsidR="001F1EF2" w:rsidRPr="00331736">
          <w:rPr>
            <w:rFonts w:ascii="Arial" w:hAnsi="Arial" w:cs="Arial"/>
          </w:rPr>
          <w:t xml:space="preserve">The system is to be used as an educational and informational reference only.  </w:t>
        </w:r>
      </w:ins>
      <w:ins w:id="1424" w:author="Cornish, Andrew M" w:date="2019-10-24T09:48:00Z">
        <w:r w:rsidR="00D552FF" w:rsidRPr="00331736">
          <w:rPr>
            <w:rFonts w:ascii="Arial" w:hAnsi="Arial" w:cs="Arial"/>
          </w:rPr>
          <w:t xml:space="preserve">Use </w:t>
        </w:r>
        <w:r w:rsidR="001F1EF2" w:rsidRPr="00331736">
          <w:rPr>
            <w:rFonts w:ascii="Arial" w:hAnsi="Arial" w:cs="Arial"/>
          </w:rPr>
          <w:t xml:space="preserve">of the system </w:t>
        </w:r>
        <w:r w:rsidR="00D552FF" w:rsidRPr="00331736">
          <w:rPr>
            <w:rFonts w:ascii="Arial" w:hAnsi="Arial" w:cs="Arial"/>
          </w:rPr>
          <w:t>is not in</w:t>
        </w:r>
        <w:r w:rsidR="00D40E1F" w:rsidRPr="00331736">
          <w:rPr>
            <w:rFonts w:ascii="Arial" w:hAnsi="Arial" w:cs="Arial"/>
          </w:rPr>
          <w:t>tended to be a requirement, therefore PII i</w:t>
        </w:r>
      </w:ins>
      <w:ins w:id="1425" w:author="Cornish, Andrew M" w:date="2019-10-24T09:49:00Z">
        <w:r w:rsidR="00D40E1F" w:rsidRPr="00331736">
          <w:rPr>
            <w:rFonts w:ascii="Arial" w:hAnsi="Arial" w:cs="Arial"/>
          </w:rPr>
          <w:t xml:space="preserve">s not necessary for </w:t>
        </w:r>
        <w:r w:rsidR="006D4DD3" w:rsidRPr="00331736">
          <w:rPr>
            <w:rFonts w:ascii="Arial" w:hAnsi="Arial" w:cs="Arial"/>
          </w:rPr>
          <w:t xml:space="preserve">account creation.  </w:t>
        </w:r>
      </w:ins>
      <w:ins w:id="1426" w:author="Cornish, Andrew M" w:date="2019-10-24T09:50:00Z">
        <w:r w:rsidR="00517567" w:rsidRPr="00331736">
          <w:rPr>
            <w:rFonts w:ascii="Arial" w:hAnsi="Arial" w:cs="Arial"/>
          </w:rPr>
          <w:t>The use of passwords is still</w:t>
        </w:r>
        <w:r w:rsidR="00B1300E" w:rsidRPr="00331736">
          <w:rPr>
            <w:rFonts w:ascii="Arial" w:hAnsi="Arial" w:cs="Arial"/>
          </w:rPr>
          <w:t xml:space="preserve"> deemed</w:t>
        </w:r>
        <w:r w:rsidR="00517567" w:rsidRPr="00331736">
          <w:rPr>
            <w:rFonts w:ascii="Arial" w:hAnsi="Arial" w:cs="Arial"/>
          </w:rPr>
          <w:t xml:space="preserve"> necessary </w:t>
        </w:r>
        <w:r w:rsidR="00B1300E" w:rsidRPr="00331736">
          <w:rPr>
            <w:rFonts w:ascii="Arial" w:hAnsi="Arial" w:cs="Arial"/>
          </w:rPr>
          <w:t>and will follow the</w:t>
        </w:r>
        <w:r w:rsidR="002B2BB5" w:rsidRPr="00331736">
          <w:rPr>
            <w:rFonts w:ascii="Arial" w:hAnsi="Arial" w:cs="Arial"/>
          </w:rPr>
          <w:t xml:space="preserve"> following guidelines</w:t>
        </w:r>
      </w:ins>
      <w:ins w:id="1427" w:author="Cornish, Andrew M" w:date="2019-10-24T09:51:00Z">
        <w:r w:rsidR="002B2BB5" w:rsidRPr="00331736">
          <w:rPr>
            <w:rFonts w:ascii="Arial" w:hAnsi="Arial" w:cs="Arial"/>
          </w:rPr>
          <w:t>:</w:t>
        </w:r>
      </w:ins>
    </w:p>
    <w:p w14:paraId="32CB04EF" w14:textId="31A6E70D" w:rsidR="002B2BB5" w:rsidRPr="00331736" w:rsidRDefault="002B2BB5" w:rsidP="002B2BB5">
      <w:pPr>
        <w:pStyle w:val="ListParagraph"/>
        <w:numPr>
          <w:ilvl w:val="0"/>
          <w:numId w:val="15"/>
        </w:numPr>
        <w:rPr>
          <w:ins w:id="1428" w:author="Cornish, Andrew M" w:date="2019-10-24T09:51:00Z"/>
          <w:rFonts w:ascii="Arial" w:hAnsi="Arial" w:cs="Arial"/>
        </w:rPr>
      </w:pPr>
      <w:ins w:id="1429" w:author="Cornish, Andrew M" w:date="2019-10-24T09:51:00Z">
        <w:r w:rsidRPr="00331736">
          <w:rPr>
            <w:rFonts w:ascii="Arial" w:hAnsi="Arial" w:cs="Arial"/>
          </w:rPr>
          <w:t>Password must be 8 to 12 characters in length</w:t>
        </w:r>
      </w:ins>
    </w:p>
    <w:p w14:paraId="6AFAAEDE" w14:textId="69FB51D1" w:rsidR="002B2BB5" w:rsidRPr="00331736" w:rsidRDefault="00020AC7" w:rsidP="002B2BB5">
      <w:pPr>
        <w:pStyle w:val="ListParagraph"/>
        <w:numPr>
          <w:ilvl w:val="0"/>
          <w:numId w:val="15"/>
        </w:numPr>
        <w:rPr>
          <w:ins w:id="1430" w:author="Cornish, Andrew M" w:date="2019-10-24T09:51:00Z"/>
          <w:rFonts w:ascii="Arial" w:hAnsi="Arial" w:cs="Arial"/>
        </w:rPr>
      </w:pPr>
      <w:ins w:id="1431" w:author="Cornish, Andrew M" w:date="2019-10-24T09:51:00Z">
        <w:r w:rsidRPr="00331736">
          <w:rPr>
            <w:rFonts w:ascii="Arial" w:hAnsi="Arial" w:cs="Arial"/>
          </w:rPr>
          <w:t>Passwords must contain at least one numeric character</w:t>
        </w:r>
      </w:ins>
    </w:p>
    <w:p w14:paraId="697EA008" w14:textId="434C8687" w:rsidR="00020AC7" w:rsidRPr="00331736" w:rsidRDefault="00020AC7" w:rsidP="002B2BB5">
      <w:pPr>
        <w:pStyle w:val="ListParagraph"/>
        <w:numPr>
          <w:ilvl w:val="0"/>
          <w:numId w:val="15"/>
        </w:numPr>
        <w:rPr>
          <w:ins w:id="1432" w:author="Cornish, Andrew M" w:date="2019-10-24T09:52:00Z"/>
          <w:rFonts w:ascii="Arial" w:hAnsi="Arial" w:cs="Arial"/>
        </w:rPr>
      </w:pPr>
      <w:ins w:id="1433" w:author="Cornish, Andrew M" w:date="2019-10-24T09:51:00Z">
        <w:r w:rsidRPr="00331736">
          <w:rPr>
            <w:rFonts w:ascii="Arial" w:hAnsi="Arial" w:cs="Arial"/>
          </w:rPr>
          <w:t>Passwords may contain the following spec</w:t>
        </w:r>
      </w:ins>
      <w:ins w:id="1434" w:author="Cornish, Andrew M" w:date="2019-10-24T09:52:00Z">
        <w:r w:rsidRPr="00331736">
          <w:rPr>
            <w:rFonts w:ascii="Arial" w:hAnsi="Arial" w:cs="Arial"/>
          </w:rPr>
          <w:t>ial characters</w:t>
        </w:r>
        <w:r w:rsidR="00CB1C07" w:rsidRPr="00331736">
          <w:rPr>
            <w:rFonts w:ascii="Arial" w:hAnsi="Arial" w:cs="Arial"/>
          </w:rPr>
          <w:t>: @, # and $</w:t>
        </w:r>
      </w:ins>
    </w:p>
    <w:p w14:paraId="15B31401" w14:textId="750BE100" w:rsidR="00D838FA" w:rsidRPr="00331736" w:rsidRDefault="00CD3B46">
      <w:pPr>
        <w:pStyle w:val="ListParagraph"/>
        <w:numPr>
          <w:ilvl w:val="0"/>
          <w:numId w:val="15"/>
        </w:numPr>
        <w:rPr>
          <w:ins w:id="1435" w:author="Cornish, Andrew M" w:date="2019-10-24T09:47:00Z"/>
          <w:rFonts w:ascii="Arial" w:hAnsi="Arial" w:cs="Arial"/>
          <w:rPrChange w:id="1436" w:author="Cornish, Andrew M" w:date="2019-10-24T09:58:00Z">
            <w:rPr>
              <w:ins w:id="1437" w:author="Cornish, Andrew M" w:date="2019-10-24T09:47:00Z"/>
              <w:rFonts w:ascii="Arial" w:hAnsi="Arial" w:cs="Arial"/>
              <w:i/>
              <w:iCs/>
            </w:rPr>
          </w:rPrChange>
        </w:rPr>
        <w:pPrChange w:id="1438" w:author="Cornish, Andrew M" w:date="2019-10-24T09:54:00Z">
          <w:pPr>
            <w:ind w:left="720"/>
          </w:pPr>
        </w:pPrChange>
      </w:pPr>
      <w:ins w:id="1439" w:author="Cornish, Andrew M" w:date="2019-10-24T09:54:00Z">
        <w:r w:rsidRPr="00331736">
          <w:rPr>
            <w:rFonts w:ascii="Arial" w:hAnsi="Arial" w:cs="Arial"/>
          </w:rPr>
          <w:t>Certain</w:t>
        </w:r>
      </w:ins>
      <w:ins w:id="1440" w:author="Cornish, Andrew M" w:date="2019-10-24T09:52:00Z">
        <w:r w:rsidR="002A4A4B" w:rsidRPr="00331736">
          <w:rPr>
            <w:rFonts w:ascii="Arial" w:hAnsi="Arial" w:cs="Arial"/>
          </w:rPr>
          <w:t xml:space="preserve"> password</w:t>
        </w:r>
      </w:ins>
      <w:ins w:id="1441" w:author="Cornish, Andrew M" w:date="2019-10-24T09:53:00Z">
        <w:r w:rsidR="002A4A4B" w:rsidRPr="00331736">
          <w:rPr>
            <w:rFonts w:ascii="Arial" w:hAnsi="Arial" w:cs="Arial"/>
          </w:rPr>
          <w:t>s (such as “passw</w:t>
        </w:r>
      </w:ins>
      <w:ins w:id="1442" w:author="Cornish, Andrew M" w:date="2019-10-24T09:54:00Z">
        <w:r w:rsidRPr="00331736">
          <w:rPr>
            <w:rFonts w:ascii="Arial" w:hAnsi="Arial" w:cs="Arial"/>
          </w:rPr>
          <w:t>0</w:t>
        </w:r>
      </w:ins>
      <w:ins w:id="1443" w:author="Cornish, Andrew M" w:date="2019-10-24T09:53:00Z">
        <w:r w:rsidR="002A4A4B" w:rsidRPr="00331736">
          <w:rPr>
            <w:rFonts w:ascii="Arial" w:hAnsi="Arial" w:cs="Arial"/>
          </w:rPr>
          <w:t>rd”) will be refuse</w:t>
        </w:r>
      </w:ins>
      <w:ins w:id="1444" w:author="Cornish, Andrew M" w:date="2019-10-24T09:54:00Z">
        <w:r w:rsidR="00D838FA" w:rsidRPr="00331736">
          <w:rPr>
            <w:rFonts w:ascii="Arial" w:hAnsi="Arial" w:cs="Arial"/>
          </w:rPr>
          <w:t>d</w:t>
        </w:r>
      </w:ins>
    </w:p>
    <w:p w14:paraId="4843AC31" w14:textId="57DE49AC" w:rsidR="008D0502" w:rsidRPr="00331736" w:rsidDel="009D285E" w:rsidRDefault="009D285E">
      <w:pPr>
        <w:ind w:left="720"/>
        <w:rPr>
          <w:del w:id="1445" w:author="Cornish, Andrew M" w:date="2019-10-24T10:03:00Z"/>
          <w:rFonts w:ascii="Arial" w:hAnsi="Arial" w:cs="Arial"/>
          <w:rPrChange w:id="1446" w:author="Cornish, Andrew M" w:date="2019-10-24T09:58:00Z">
            <w:rPr>
              <w:del w:id="1447" w:author="Cornish, Andrew M" w:date="2019-10-24T10:03:00Z"/>
              <w:rFonts w:ascii="Arial" w:hAnsi="Arial" w:cs="Arial"/>
              <w:i/>
              <w:iCs/>
            </w:rPr>
          </w:rPrChange>
        </w:rPr>
      </w:pPr>
      <w:ins w:id="1448" w:author="Cornish, Andrew M" w:date="2019-10-24T10:03:00Z">
        <w:r>
          <w:rPr>
            <w:rFonts w:ascii="Arial" w:hAnsi="Arial" w:cs="Arial"/>
          </w:rPr>
          <w:t xml:space="preserve">  </w:t>
        </w:r>
      </w:ins>
      <w:ins w:id="1449" w:author="Cornish, Andrew M" w:date="2019-10-24T09:55:00Z">
        <w:r w:rsidR="00D838FA" w:rsidRPr="00331736">
          <w:rPr>
            <w:rFonts w:ascii="Arial" w:hAnsi="Arial" w:cs="Arial"/>
            <w:rPrChange w:id="1450" w:author="Cornish, Andrew M" w:date="2019-10-24T09:58:00Z">
              <w:rPr/>
            </w:rPrChange>
          </w:rPr>
          <w:t xml:space="preserve">Safeguards will be in place to ensure that user-generated </w:t>
        </w:r>
        <w:r w:rsidR="00FC507D" w:rsidRPr="00331736">
          <w:rPr>
            <w:rFonts w:ascii="Arial" w:hAnsi="Arial" w:cs="Arial"/>
            <w:rPrChange w:id="1451" w:author="Cornish, Andrew M" w:date="2019-10-24T09:58:00Z">
              <w:rPr/>
            </w:rPrChange>
          </w:rPr>
          <w:t xml:space="preserve">code submitted to the server </w:t>
        </w:r>
      </w:ins>
      <w:ins w:id="1452" w:author="Cornish, Andrew M" w:date="2019-10-24T09:56:00Z">
        <w:r w:rsidR="00222F8F" w:rsidRPr="00331736">
          <w:rPr>
            <w:rFonts w:ascii="Arial" w:hAnsi="Arial" w:cs="Arial"/>
            <w:rPrChange w:id="1453" w:author="Cornish, Andrew M" w:date="2019-10-24T09:58:00Z">
              <w:rPr/>
            </w:rPrChange>
          </w:rPr>
          <w:t xml:space="preserve">does </w:t>
        </w:r>
      </w:ins>
      <w:ins w:id="1454" w:author="Cornish, Andrew M" w:date="2019-10-24T11:33:00Z">
        <w:r w:rsidR="00670A67">
          <w:rPr>
            <w:rFonts w:ascii="Arial" w:hAnsi="Arial" w:cs="Arial"/>
          </w:rPr>
          <w:t xml:space="preserve">not </w:t>
        </w:r>
      </w:ins>
      <w:ins w:id="1455" w:author="Cornish, Andrew M" w:date="2019-10-24T10:02:00Z">
        <w:r>
          <w:rPr>
            <w:rFonts w:ascii="Arial" w:hAnsi="Arial" w:cs="Arial"/>
          </w:rPr>
          <w:t>contain malicious code and/or the serv</w:t>
        </w:r>
      </w:ins>
      <w:ins w:id="1456" w:author="Cornish, Andrew M" w:date="2019-10-24T10:03:00Z">
        <w:r>
          <w:rPr>
            <w:rFonts w:ascii="Arial" w:hAnsi="Arial" w:cs="Arial"/>
          </w:rPr>
          <w:t>e</w:t>
        </w:r>
      </w:ins>
      <w:ins w:id="1457" w:author="Cornish, Andrew M" w:date="2019-10-24T10:02:00Z">
        <w:r>
          <w:rPr>
            <w:rFonts w:ascii="Arial" w:hAnsi="Arial" w:cs="Arial"/>
          </w:rPr>
          <w:t xml:space="preserve">r does not attempt to </w:t>
        </w:r>
      </w:ins>
      <w:ins w:id="1458" w:author="Cornish, Andrew M" w:date="2019-10-24T10:03:00Z">
        <w:r>
          <w:rPr>
            <w:rFonts w:ascii="Arial" w:hAnsi="Arial" w:cs="Arial"/>
          </w:rPr>
          <w:t>run</w:t>
        </w:r>
      </w:ins>
      <w:ins w:id="1459" w:author="Cornish, Andrew M" w:date="2019-10-24T10:02:00Z">
        <w:r>
          <w:rPr>
            <w:rFonts w:ascii="Arial" w:hAnsi="Arial" w:cs="Arial"/>
          </w:rPr>
          <w:t xml:space="preserve"> </w:t>
        </w:r>
      </w:ins>
      <w:ins w:id="1460" w:author="Cornish, Andrew M" w:date="2019-10-24T11:33:00Z">
        <w:r w:rsidR="00E52EC4">
          <w:rPr>
            <w:rFonts w:ascii="Arial" w:hAnsi="Arial" w:cs="Arial"/>
          </w:rPr>
          <w:t>suspicious</w:t>
        </w:r>
      </w:ins>
      <w:bookmarkStart w:id="1461" w:name="_GoBack"/>
      <w:bookmarkEnd w:id="1461"/>
      <w:ins w:id="1462" w:author="Cornish, Andrew M" w:date="2019-10-24T10:03:00Z">
        <w:r>
          <w:rPr>
            <w:rFonts w:ascii="Arial" w:hAnsi="Arial" w:cs="Arial"/>
          </w:rPr>
          <w:t xml:space="preserve"> code. </w:t>
        </w:r>
      </w:ins>
    </w:p>
    <w:p w14:paraId="49D5082A" w14:textId="4BFD9E63" w:rsidR="00032547" w:rsidRPr="00331736" w:rsidDel="00F530C9" w:rsidRDefault="00032547">
      <w:pPr>
        <w:ind w:left="720"/>
        <w:rPr>
          <w:del w:id="1463" w:author="Cornish, Andrew M" w:date="2019-10-24T09:47:00Z"/>
          <w:rFonts w:ascii="Arial" w:hAnsi="Arial" w:cs="Arial"/>
          <w:i/>
          <w:iCs/>
        </w:rPr>
      </w:pPr>
      <w:del w:id="1464" w:author="Cornish, Andrew M" w:date="2019-10-24T09:47:00Z">
        <w:r w:rsidRPr="00331736" w:rsidDel="00F530C9">
          <w:rPr>
            <w:rFonts w:ascii="Arial" w:hAnsi="Arial" w:cs="Arial"/>
            <w:i/>
            <w:iCs/>
          </w:rPr>
          <w:delText xml:space="preserve">TODO: </w:delText>
        </w:r>
      </w:del>
    </w:p>
    <w:p w14:paraId="0CA71AF6" w14:textId="4A362A48" w:rsidR="00032547" w:rsidRPr="00331736" w:rsidDel="00F530C9" w:rsidRDefault="00032547">
      <w:pPr>
        <w:ind w:left="720"/>
        <w:rPr>
          <w:del w:id="1465" w:author="Cornish, Andrew M" w:date="2019-10-24T09:47:00Z"/>
          <w:rFonts w:ascii="Arial" w:hAnsi="Arial" w:cs="Arial"/>
          <w:i/>
          <w:iCs/>
        </w:rPr>
      </w:pPr>
      <w:del w:id="1466" w:author="Cornish, Andrew M" w:date="2019-10-24T09:47:00Z">
        <w:r w:rsidRPr="00331736" w:rsidDel="00F530C9">
          <w:rPr>
            <w:rFonts w:ascii="Arial" w:hAnsi="Arial" w:cs="Arial"/>
            <w:i/>
            <w:iCs/>
          </w:rPr>
          <w:delText>•</w:delText>
        </w:r>
        <w:r w:rsidRPr="00331736" w:rsidDel="00F530C9">
          <w:rPr>
            <w:rFonts w:ascii="Arial" w:hAnsi="Arial" w:cs="Arial"/>
            <w:i/>
            <w:iCs/>
          </w:rPr>
          <w:tab/>
          <w:delText>Provide relevant safety requirements based on your interview with the client or, on your expectation for the product.</w:delText>
        </w:r>
      </w:del>
    </w:p>
    <w:p w14:paraId="683455E0" w14:textId="00382FFB" w:rsidR="00E31F66" w:rsidRPr="00331736" w:rsidDel="00E31F66" w:rsidRDefault="00032547">
      <w:pPr>
        <w:ind w:left="720"/>
        <w:rPr>
          <w:del w:id="1467" w:author="Cornish, Andrew M" w:date="2019-10-24T08:54:00Z"/>
          <w:rFonts w:ascii="Arial" w:hAnsi="Arial" w:cs="Arial"/>
          <w:i/>
          <w:iCs/>
        </w:rPr>
        <w:pPrChange w:id="1468" w:author="Cornish, Andrew M" w:date="2019-10-24T10:03:00Z">
          <w:pPr>
            <w:pBdr>
              <w:bottom w:val="single" w:sz="12" w:space="1" w:color="auto"/>
            </w:pBdr>
            <w:ind w:left="720"/>
          </w:pPr>
        </w:pPrChange>
      </w:pPr>
      <w:del w:id="1469" w:author="Cornish, Andrew M" w:date="2019-10-24T09:47:00Z">
        <w:r w:rsidRPr="00331736" w:rsidDel="00F530C9">
          <w:rPr>
            <w:rFonts w:ascii="Arial" w:hAnsi="Arial" w:cs="Arial"/>
            <w:i/>
            <w:iCs/>
          </w:rPr>
          <w:delText>•</w:delText>
        </w:r>
        <w:r w:rsidRPr="00331736" w:rsidDel="00F530C9">
          <w:rPr>
            <w:rFonts w:ascii="Arial" w:hAnsi="Arial" w:cs="Arial"/>
            <w:i/>
            <w:iCs/>
          </w:rPr>
          <w:tab/>
          <w:delText>Describe briefly what level of security is expected from this product by your client and provide a bulleted (or numbered) list of the major security requirements.&gt;</w:delText>
        </w:r>
      </w:del>
    </w:p>
    <w:p w14:paraId="0D32D047" w14:textId="5E05077C" w:rsidR="00032547" w:rsidRPr="00331736" w:rsidDel="00F530C9" w:rsidRDefault="00032547">
      <w:pPr>
        <w:ind w:left="720"/>
        <w:rPr>
          <w:del w:id="1470" w:author="Cornish, Andrew M" w:date="2019-10-24T09:47:00Z"/>
          <w:rFonts w:ascii="Arial" w:hAnsi="Arial" w:cs="Arial"/>
        </w:rPr>
        <w:pPrChange w:id="1471" w:author="Cornish, Andrew M" w:date="2019-10-24T10:03:00Z">
          <w:pPr/>
        </w:pPrChange>
      </w:pPr>
      <w:del w:id="1472" w:author="Cornish, Andrew M" w:date="2019-10-24T09:47:00Z">
        <w:r w:rsidRPr="00331736" w:rsidDel="00F530C9">
          <w:rPr>
            <w:rFonts w:ascii="Arial" w:hAnsi="Arial" w:cs="Arial"/>
            <w:rPrChange w:id="1473" w:author="Cornish, Andrew M" w:date="2019-10-24T09:58:00Z">
              <w:rPr/>
            </w:rPrChange>
          </w:rPr>
          <w:delText>_____________________________________________________________________________</w:delText>
        </w:r>
      </w:del>
    </w:p>
    <w:p w14:paraId="7564549F" w14:textId="10E25D85" w:rsidR="002A5AF4" w:rsidRPr="00331736" w:rsidDel="009D285E" w:rsidRDefault="00EF70E4">
      <w:pPr>
        <w:ind w:left="720"/>
        <w:rPr>
          <w:del w:id="1474" w:author="Cornish, Andrew M" w:date="2019-10-24T10:03:00Z"/>
          <w:rFonts w:ascii="Arial" w:hAnsi="Arial" w:cs="Arial"/>
          <w:rPrChange w:id="1475" w:author="Cornish, Andrew M" w:date="2019-10-24T09:58:00Z">
            <w:rPr>
              <w:del w:id="1476" w:author="Cornish, Andrew M" w:date="2019-10-24T10:03:00Z"/>
            </w:rPr>
          </w:rPrChange>
        </w:rPr>
      </w:pPr>
      <w:ins w:id="1477" w:author="Andrew Cornish" w:date="2019-10-23T14:22:00Z">
        <w:del w:id="1478" w:author="Cornish, Andrew M" w:date="2019-10-24T10:03:00Z">
          <w:r w:rsidRPr="00331736" w:rsidDel="009D285E">
            <w:rPr>
              <w:rFonts w:ascii="Arial" w:hAnsi="Arial" w:cs="Arial"/>
              <w:rPrChange w:id="1479" w:author="Cornish, Andrew M" w:date="2019-10-24T09:58:00Z">
                <w:rPr/>
              </w:rPrChange>
            </w:rPr>
            <w:delText xml:space="preserve">no PII will be requested for user accounts.  The </w:delText>
          </w:r>
        </w:del>
      </w:ins>
      <w:ins w:id="1480" w:author="Andrew Cornish" w:date="2019-10-23T14:23:00Z">
        <w:del w:id="1481" w:author="Cornish, Andrew M" w:date="2019-10-24T10:03:00Z">
          <w:r w:rsidR="0022095C" w:rsidRPr="00331736" w:rsidDel="009D285E">
            <w:rPr>
              <w:rFonts w:ascii="Arial" w:hAnsi="Arial" w:cs="Arial"/>
              <w:rPrChange w:id="1482" w:author="Cornish, Andrew M" w:date="2019-10-24T09:58:00Z">
                <w:rPr/>
              </w:rPrChange>
            </w:rPr>
            <w:delText>accounts</w:delText>
          </w:r>
        </w:del>
      </w:ins>
      <w:ins w:id="1483" w:author="Andrew Cornish" w:date="2019-10-23T14:22:00Z">
        <w:del w:id="1484" w:author="Cornish, Andrew M" w:date="2019-10-24T10:03:00Z">
          <w:r w:rsidRPr="00331736" w:rsidDel="009D285E">
            <w:rPr>
              <w:rFonts w:ascii="Arial" w:hAnsi="Arial" w:cs="Arial"/>
              <w:rPrChange w:id="1485" w:author="Cornish, Andrew M" w:date="2019-10-24T09:58:00Z">
                <w:rPr/>
              </w:rPrChange>
            </w:rPr>
            <w:delText xml:space="preserve"> </w:delText>
          </w:r>
        </w:del>
      </w:ins>
      <w:ins w:id="1486" w:author="Andrew Cornish" w:date="2019-10-23T14:23:00Z">
        <w:del w:id="1487" w:author="Cornish, Andrew M" w:date="2019-10-24T10:03:00Z">
          <w:r w:rsidR="0022095C" w:rsidRPr="00331736" w:rsidDel="009D285E">
            <w:rPr>
              <w:rFonts w:ascii="Arial" w:hAnsi="Arial" w:cs="Arial"/>
              <w:rPrChange w:id="1488" w:author="Cornish, Andrew M" w:date="2019-10-24T09:58:00Z">
                <w:rPr/>
              </w:rPrChange>
            </w:rPr>
            <w:delText>will be used solely for continuation of tutorials and to indicate completion.</w:delText>
          </w:r>
        </w:del>
      </w:ins>
    </w:p>
    <w:p w14:paraId="7CD6C95D" w14:textId="3CB17DCA" w:rsidR="00032547" w:rsidRPr="00331736" w:rsidDel="009D285E" w:rsidRDefault="00032547">
      <w:pPr>
        <w:ind w:left="720"/>
        <w:rPr>
          <w:del w:id="1489" w:author="Cornish, Andrew M" w:date="2019-10-24T10:03:00Z"/>
          <w:rFonts w:ascii="Arial" w:hAnsi="Arial" w:cs="Arial"/>
        </w:rPr>
      </w:pPr>
      <w:del w:id="1490" w:author="Cornish, Andrew M" w:date="2019-10-24T10:03:00Z">
        <w:r w:rsidRPr="00331736" w:rsidDel="009D285E">
          <w:rPr>
            <w:rFonts w:ascii="Arial" w:hAnsi="Arial" w:cs="Arial"/>
          </w:rPr>
          <w:delText>•</w:delText>
        </w:r>
        <w:r w:rsidRPr="00331736" w:rsidDel="009D285E">
          <w:rPr>
            <w:rFonts w:ascii="Arial" w:hAnsi="Arial" w:cs="Arial"/>
          </w:rPr>
          <w:tab/>
          <w:delText>Mock log in for possible WSU Network ID log in later</w:delText>
        </w:r>
      </w:del>
    </w:p>
    <w:p w14:paraId="56F7E733" w14:textId="4552BC62" w:rsidR="00032547" w:rsidRPr="00331736" w:rsidDel="009D285E" w:rsidRDefault="00032547">
      <w:pPr>
        <w:ind w:left="720"/>
        <w:rPr>
          <w:del w:id="1491" w:author="Cornish, Andrew M" w:date="2019-10-24T10:03:00Z"/>
          <w:rFonts w:ascii="Arial" w:hAnsi="Arial" w:cs="Arial"/>
        </w:rPr>
      </w:pPr>
      <w:del w:id="1492" w:author="Cornish, Andrew M" w:date="2019-10-24T10:03:00Z">
        <w:r w:rsidRPr="00331736" w:rsidDel="009D285E">
          <w:rPr>
            <w:rFonts w:ascii="Arial" w:hAnsi="Arial" w:cs="Arial"/>
          </w:rPr>
          <w:delText>o</w:delText>
        </w:r>
        <w:r w:rsidRPr="00331736" w:rsidDel="009D285E">
          <w:rPr>
            <w:rFonts w:ascii="Arial" w:hAnsi="Arial" w:cs="Arial"/>
          </w:rPr>
          <w:tab/>
          <w:delText>Use of strong passwords</w:delText>
        </w:r>
      </w:del>
    </w:p>
    <w:p w14:paraId="7F6D7773" w14:textId="135C50D0" w:rsidR="00032547" w:rsidRPr="00331736" w:rsidDel="009D285E" w:rsidRDefault="00032547">
      <w:pPr>
        <w:ind w:left="720"/>
        <w:rPr>
          <w:del w:id="1493" w:author="Cornish, Andrew M" w:date="2019-10-24T10:03:00Z"/>
          <w:rFonts w:ascii="Arial" w:hAnsi="Arial" w:cs="Arial"/>
        </w:rPr>
      </w:pPr>
      <w:del w:id="1494" w:author="Cornish, Andrew M" w:date="2019-10-24T10:03:00Z">
        <w:r w:rsidRPr="00331736" w:rsidDel="009D285E">
          <w:rPr>
            <w:rFonts w:ascii="Arial" w:hAnsi="Arial" w:cs="Arial"/>
          </w:rPr>
          <w:delText>•</w:delText>
        </w:r>
        <w:r w:rsidRPr="00331736" w:rsidDel="009D285E">
          <w:rPr>
            <w:rFonts w:ascii="Arial" w:hAnsi="Arial" w:cs="Arial"/>
          </w:rPr>
          <w:tab/>
          <w:delText>POFIS will not share/sell any account information (unless we can actually make money off of this)</w:delText>
        </w:r>
      </w:del>
    </w:p>
    <w:p w14:paraId="258C7482" w14:textId="0680D15F" w:rsidR="00032547" w:rsidRPr="00331736" w:rsidDel="009D285E" w:rsidRDefault="00032547">
      <w:pPr>
        <w:ind w:left="720"/>
        <w:rPr>
          <w:del w:id="1495" w:author="Cornish, Andrew M" w:date="2019-10-24T10:03:00Z"/>
          <w:rFonts w:ascii="Arial" w:hAnsi="Arial" w:cs="Arial"/>
        </w:rPr>
      </w:pPr>
      <w:del w:id="1496" w:author="Cornish, Andrew M" w:date="2019-10-24T10:03:00Z">
        <w:r w:rsidRPr="00331736" w:rsidDel="009D285E">
          <w:rPr>
            <w:rFonts w:ascii="Arial" w:hAnsi="Arial" w:cs="Arial"/>
          </w:rPr>
          <w:delText>•</w:delText>
        </w:r>
        <w:r w:rsidRPr="00331736" w:rsidDel="009D285E">
          <w:rPr>
            <w:rFonts w:ascii="Arial" w:hAnsi="Arial" w:cs="Arial"/>
          </w:rPr>
          <w:tab/>
          <w:delText>POFIS will not allow malicous code to be run in its editor</w:delText>
        </w:r>
      </w:del>
    </w:p>
    <w:p w14:paraId="185E7147" w14:textId="16ECD6C5" w:rsidR="00032547" w:rsidRPr="00331736" w:rsidRDefault="00032547">
      <w:pPr>
        <w:ind w:left="720"/>
        <w:rPr>
          <w:rFonts w:ascii="Arial" w:hAnsi="Arial" w:cs="Arial"/>
        </w:rPr>
      </w:pPr>
      <w:del w:id="1497" w:author="Cornish, Andrew M" w:date="2019-10-24T10:03:00Z">
        <w:r w:rsidRPr="00331736" w:rsidDel="009D285E">
          <w:rPr>
            <w:rFonts w:ascii="Arial" w:hAnsi="Arial" w:cs="Arial"/>
          </w:rPr>
          <w:delText>o</w:delText>
        </w:r>
        <w:r w:rsidRPr="00331736" w:rsidDel="009D285E">
          <w:rPr>
            <w:rFonts w:ascii="Arial" w:hAnsi="Arial" w:cs="Arial"/>
          </w:rPr>
          <w:tab/>
          <w:delText>things will be done in order to make sure this is done</w:delText>
        </w:r>
      </w:del>
    </w:p>
    <w:p w14:paraId="7A2C604B" w14:textId="77777777" w:rsidR="00032547" w:rsidRPr="00331736" w:rsidRDefault="00032547" w:rsidP="00032547">
      <w:pPr>
        <w:ind w:left="720"/>
        <w:rPr>
          <w:rFonts w:ascii="Arial" w:hAnsi="Arial" w:cs="Arial"/>
        </w:rPr>
      </w:pPr>
    </w:p>
    <w:p w14:paraId="13772398" w14:textId="77777777" w:rsidR="00032547" w:rsidRPr="00331736" w:rsidRDefault="00032547" w:rsidP="00032547">
      <w:pPr>
        <w:ind w:left="720"/>
        <w:rPr>
          <w:rFonts w:ascii="Arial" w:hAnsi="Arial" w:cs="Arial"/>
          <w:b/>
          <w:bCs/>
        </w:rPr>
      </w:pPr>
      <w:commentRangeStart w:id="1498"/>
      <w:r w:rsidRPr="00B71353">
        <w:rPr>
          <w:rFonts w:ascii="Arial" w:hAnsi="Arial" w:cs="Arial"/>
          <w:b/>
          <w:bCs/>
          <w:highlight w:val="cyan"/>
          <w:rPrChange w:id="1499" w:author="Cornish, Andrew M" w:date="2019-10-24T10:24:00Z">
            <w:rPr>
              <w:rFonts w:ascii="Arial" w:hAnsi="Arial" w:cs="Arial"/>
              <w:b/>
              <w:bCs/>
            </w:rPr>
          </w:rPrChange>
        </w:rPr>
        <w:t>4</w:t>
      </w:r>
      <w:commentRangeEnd w:id="1498"/>
      <w:r w:rsidR="00B71353" w:rsidRPr="00B71353">
        <w:rPr>
          <w:rStyle w:val="CommentReference"/>
          <w:highlight w:val="cyan"/>
          <w:rPrChange w:id="1500" w:author="Cornish, Andrew M" w:date="2019-10-24T10:24:00Z">
            <w:rPr>
              <w:rStyle w:val="CommentReference"/>
            </w:rPr>
          </w:rPrChange>
        </w:rPr>
        <w:commentReference w:id="1498"/>
      </w:r>
      <w:r w:rsidRPr="00B71353">
        <w:rPr>
          <w:rFonts w:ascii="Arial" w:hAnsi="Arial" w:cs="Arial"/>
          <w:b/>
          <w:bCs/>
          <w:highlight w:val="cyan"/>
          <w:rPrChange w:id="1501" w:author="Cornish, Andrew M" w:date="2019-10-24T10:24:00Z">
            <w:rPr>
              <w:rFonts w:ascii="Arial" w:hAnsi="Arial" w:cs="Arial"/>
              <w:b/>
              <w:bCs/>
            </w:rPr>
          </w:rPrChange>
        </w:rPr>
        <w:t>.3</w:t>
      </w:r>
      <w:r w:rsidRPr="00B71353">
        <w:rPr>
          <w:rFonts w:ascii="Arial" w:hAnsi="Arial" w:cs="Arial"/>
          <w:b/>
          <w:bCs/>
          <w:highlight w:val="cyan"/>
          <w:rPrChange w:id="1502" w:author="Cornish, Andrew M" w:date="2019-10-24T10:24:00Z">
            <w:rPr>
              <w:rFonts w:ascii="Arial" w:hAnsi="Arial" w:cs="Arial"/>
              <w:b/>
              <w:bCs/>
            </w:rPr>
          </w:rPrChange>
        </w:rPr>
        <w:tab/>
        <w:t>Software Quality Attributes</w:t>
      </w:r>
    </w:p>
    <w:p w14:paraId="5C9D4BEB" w14:textId="7DD768F1" w:rsidR="00032547" w:rsidRPr="00331736" w:rsidDel="00B71353" w:rsidRDefault="00032547" w:rsidP="00032547">
      <w:pPr>
        <w:ind w:left="720"/>
        <w:rPr>
          <w:del w:id="1503" w:author="Cornish, Andrew M" w:date="2019-10-24T10:23:00Z"/>
          <w:rFonts w:ascii="Arial" w:hAnsi="Arial" w:cs="Arial"/>
          <w:i/>
          <w:iCs/>
        </w:rPr>
      </w:pPr>
      <w:del w:id="1504" w:author="Cornish, Andrew M" w:date="2019-10-24T10:23:00Z">
        <w:r w:rsidRPr="00331736" w:rsidDel="00B71353">
          <w:rPr>
            <w:rFonts w:ascii="Arial" w:hAnsi="Arial" w:cs="Arial"/>
            <w:i/>
            <w:iCs/>
          </w:rPr>
          <w:delTex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delText>
        </w:r>
      </w:del>
    </w:p>
    <w:p w14:paraId="19765E13" w14:textId="4BE1EC32" w:rsidR="00032547" w:rsidRPr="00331736" w:rsidDel="00B71353" w:rsidRDefault="00032547" w:rsidP="00032547">
      <w:pPr>
        <w:ind w:left="720"/>
        <w:rPr>
          <w:del w:id="1505" w:author="Cornish, Andrew M" w:date="2019-10-24T10:23:00Z"/>
          <w:rFonts w:ascii="Arial" w:hAnsi="Arial" w:cs="Arial"/>
          <w:i/>
          <w:iCs/>
        </w:rPr>
      </w:pPr>
    </w:p>
    <w:p w14:paraId="6D03C15C" w14:textId="65263246" w:rsidR="00032547" w:rsidRPr="00331736" w:rsidDel="00B71353" w:rsidRDefault="00032547" w:rsidP="00032547">
      <w:pPr>
        <w:ind w:left="720"/>
        <w:rPr>
          <w:del w:id="1506" w:author="Cornish, Andrew M" w:date="2019-10-24T10:23:00Z"/>
          <w:rFonts w:ascii="Arial" w:hAnsi="Arial" w:cs="Arial"/>
          <w:i/>
          <w:iCs/>
        </w:rPr>
      </w:pPr>
      <w:del w:id="1507" w:author="Cornish, Andrew M" w:date="2019-10-24T10:23:00Z">
        <w:r w:rsidRPr="00331736" w:rsidDel="00B71353">
          <w:rPr>
            <w:rFonts w:ascii="Arial" w:hAnsi="Arial" w:cs="Arial"/>
            <w:i/>
            <w:iCs/>
          </w:rPr>
          <w:delTex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delText>
        </w:r>
      </w:del>
    </w:p>
    <w:p w14:paraId="441DEB0C" w14:textId="77777777" w:rsidR="00032547" w:rsidRPr="00331736" w:rsidRDefault="00032547" w:rsidP="00032547">
      <w:pPr>
        <w:ind w:left="720"/>
        <w:rPr>
          <w:rFonts w:ascii="Arial" w:hAnsi="Arial" w:cs="Arial"/>
        </w:rPr>
      </w:pPr>
    </w:p>
    <w:p w14:paraId="4ACEF251" w14:textId="77777777" w:rsidR="00032547" w:rsidRPr="00331736" w:rsidRDefault="00032547" w:rsidP="00032547">
      <w:pPr>
        <w:ind w:left="720"/>
        <w:rPr>
          <w:rFonts w:ascii="Arial" w:hAnsi="Arial" w:cs="Arial"/>
        </w:rPr>
      </w:pPr>
      <w:r w:rsidRPr="00331736">
        <w:rPr>
          <w:rFonts w:ascii="Arial" w:hAnsi="Arial" w:cs="Arial"/>
        </w:rPr>
        <w:t>•</w:t>
      </w:r>
      <w:r w:rsidRPr="00331736">
        <w:rPr>
          <w:rFonts w:ascii="Arial" w:hAnsi="Arial" w:cs="Arial"/>
        </w:rPr>
        <w:tab/>
        <w:t>Correctness of content : Teaching correct Python information, include all code examples</w:t>
      </w:r>
    </w:p>
    <w:p w14:paraId="0032E7CB" w14:textId="77777777" w:rsidR="00032547" w:rsidRPr="00331736" w:rsidRDefault="00032547" w:rsidP="00032547">
      <w:pPr>
        <w:ind w:left="720"/>
        <w:rPr>
          <w:rFonts w:ascii="Arial" w:hAnsi="Arial" w:cs="Arial"/>
        </w:rPr>
      </w:pPr>
      <w:r w:rsidRPr="00331736">
        <w:rPr>
          <w:rFonts w:ascii="Arial" w:hAnsi="Arial" w:cs="Arial"/>
        </w:rPr>
        <w:t>o</w:t>
      </w:r>
      <w:r w:rsidRPr="00331736">
        <w:rPr>
          <w:rFonts w:ascii="Arial" w:hAnsi="Arial" w:cs="Arial"/>
        </w:rPr>
        <w:tab/>
        <w:t>Proper code manipulation and output</w:t>
      </w:r>
    </w:p>
    <w:p w14:paraId="3BF30C78" w14:textId="77777777" w:rsidR="00032547" w:rsidRPr="00331736" w:rsidRDefault="00032547" w:rsidP="00032547">
      <w:pPr>
        <w:ind w:left="720"/>
        <w:rPr>
          <w:rFonts w:ascii="Arial" w:hAnsi="Arial" w:cs="Arial"/>
        </w:rPr>
      </w:pPr>
      <w:r w:rsidRPr="00331736">
        <w:rPr>
          <w:rFonts w:ascii="Arial" w:hAnsi="Arial" w:cs="Arial"/>
        </w:rPr>
        <w:t>o</w:t>
      </w:r>
      <w:r w:rsidRPr="00331736">
        <w:rPr>
          <w:rFonts w:ascii="Arial" w:hAnsi="Arial" w:cs="Arial"/>
        </w:rPr>
        <w:tab/>
        <w:t>Proper definitions</w:t>
      </w:r>
    </w:p>
    <w:p w14:paraId="76323A7F" w14:textId="77777777" w:rsidR="00032547" w:rsidRPr="00331736" w:rsidRDefault="00032547" w:rsidP="00032547">
      <w:pPr>
        <w:ind w:left="720"/>
        <w:rPr>
          <w:rFonts w:ascii="Arial" w:hAnsi="Arial" w:cs="Arial"/>
        </w:rPr>
      </w:pPr>
      <w:r w:rsidRPr="00331736">
        <w:rPr>
          <w:rFonts w:ascii="Arial" w:hAnsi="Arial" w:cs="Arial"/>
        </w:rPr>
        <w:t>•</w:t>
      </w:r>
      <w:r w:rsidRPr="00331736">
        <w:rPr>
          <w:rFonts w:ascii="Arial" w:hAnsi="Arial" w:cs="Arial"/>
        </w:rPr>
        <w:tab/>
        <w:t>The use of Sphnix will allow all static pages to have proper organization</w:t>
      </w:r>
    </w:p>
    <w:p w14:paraId="7FFB1FBB" w14:textId="77777777" w:rsidR="00032547" w:rsidRPr="00331736" w:rsidRDefault="00032547" w:rsidP="00032547">
      <w:pPr>
        <w:ind w:left="720"/>
        <w:rPr>
          <w:rFonts w:ascii="Arial" w:hAnsi="Arial" w:cs="Arial"/>
        </w:rPr>
      </w:pPr>
      <w:r w:rsidRPr="00331736">
        <w:rPr>
          <w:rFonts w:ascii="Arial" w:hAnsi="Arial" w:cs="Arial"/>
        </w:rPr>
        <w:t>o</w:t>
      </w:r>
      <w:r w:rsidRPr="00331736">
        <w:rPr>
          <w:rFonts w:ascii="Arial" w:hAnsi="Arial" w:cs="Arial"/>
        </w:rPr>
        <w:tab/>
        <w:t>Follow  a theme</w:t>
      </w:r>
    </w:p>
    <w:p w14:paraId="5FFD440A" w14:textId="77777777" w:rsidR="00032547" w:rsidRPr="00331736" w:rsidRDefault="00032547" w:rsidP="00032547">
      <w:pPr>
        <w:ind w:left="720"/>
        <w:rPr>
          <w:rFonts w:ascii="Arial" w:hAnsi="Arial" w:cs="Arial"/>
        </w:rPr>
      </w:pPr>
      <w:r w:rsidRPr="00331736">
        <w:rPr>
          <w:rFonts w:ascii="Arial" w:hAnsi="Arial" w:cs="Arial"/>
        </w:rPr>
        <w:t>o</w:t>
      </w:r>
      <w:r w:rsidRPr="00331736">
        <w:rPr>
          <w:rFonts w:ascii="Arial" w:hAnsi="Arial" w:cs="Arial"/>
        </w:rPr>
        <w:tab/>
        <w:t>Table of Contents will be made from</w:t>
      </w:r>
    </w:p>
    <w:p w14:paraId="12281E42" w14:textId="77777777" w:rsidR="00032547" w:rsidRPr="00331736" w:rsidRDefault="00032547" w:rsidP="00032547">
      <w:pPr>
        <w:ind w:left="720"/>
        <w:rPr>
          <w:rFonts w:ascii="Arial" w:hAnsi="Arial" w:cs="Arial"/>
        </w:rPr>
      </w:pPr>
      <w:r w:rsidRPr="00331736">
        <w:rPr>
          <w:rFonts w:ascii="Arial" w:hAnsi="Arial" w:cs="Arial"/>
        </w:rPr>
        <w:t>•</w:t>
      </w:r>
      <w:r w:rsidRPr="00331736">
        <w:rPr>
          <w:rFonts w:ascii="Arial" w:hAnsi="Arial" w:cs="Arial"/>
        </w:rPr>
        <w:tab/>
        <w:t>Correctness of Code functionality</w:t>
      </w:r>
    </w:p>
    <w:p w14:paraId="281D8FA9" w14:textId="77777777" w:rsidR="00032547" w:rsidRPr="00331736" w:rsidRDefault="00032547" w:rsidP="00032547">
      <w:pPr>
        <w:ind w:left="720"/>
        <w:rPr>
          <w:rFonts w:ascii="Arial" w:hAnsi="Arial" w:cs="Arial"/>
        </w:rPr>
      </w:pPr>
      <w:r w:rsidRPr="00331736">
        <w:rPr>
          <w:rFonts w:ascii="Arial" w:hAnsi="Arial" w:cs="Arial"/>
        </w:rPr>
        <w:lastRenderedPageBreak/>
        <w:t>o</w:t>
      </w:r>
      <w:r w:rsidRPr="00331736">
        <w:rPr>
          <w:rFonts w:ascii="Arial" w:hAnsi="Arial" w:cs="Arial"/>
        </w:rPr>
        <w:tab/>
        <w:t>Proper stuff</w:t>
      </w:r>
    </w:p>
    <w:p w14:paraId="599BA07A" w14:textId="4CFB33BB" w:rsidR="00962596" w:rsidRPr="00331736" w:rsidRDefault="00DA3A6C" w:rsidP="00962596">
      <w:pPr>
        <w:ind w:left="720"/>
        <w:rPr>
          <w:rFonts w:ascii="Arial" w:hAnsi="Arial" w:cs="Arial"/>
        </w:rPr>
      </w:pPr>
      <w:ins w:id="1508" w:author="Cornish, Andrew M" w:date="2019-10-24T10:04:00Z">
        <w:r>
          <w:rPr>
            <w:rFonts w:ascii="Arial" w:hAnsi="Arial" w:cs="Arial"/>
          </w:rPr>
          <w:t xml:space="preserve">It is </w:t>
        </w:r>
        <w:r w:rsidR="009D285E">
          <w:rPr>
            <w:rFonts w:ascii="Arial" w:hAnsi="Arial" w:cs="Arial"/>
          </w:rPr>
          <w:t xml:space="preserve">The </w:t>
        </w:r>
        <w:r>
          <w:rPr>
            <w:rFonts w:ascii="Arial" w:hAnsi="Arial" w:cs="Arial"/>
          </w:rPr>
          <w:t xml:space="preserve">POFIS system </w:t>
        </w:r>
      </w:ins>
    </w:p>
    <w:p w14:paraId="7CC2FEE4" w14:textId="77777777" w:rsidR="00DB6AE1" w:rsidRPr="00331736" w:rsidRDefault="00DB6AE1" w:rsidP="00DB6AE1">
      <w:pPr>
        <w:ind w:left="720"/>
        <w:rPr>
          <w:rFonts w:ascii="Arial" w:hAnsi="Arial" w:cs="Arial"/>
        </w:rPr>
      </w:pPr>
    </w:p>
    <w:p w14:paraId="49D8977B" w14:textId="77777777" w:rsidR="00DB6AE1" w:rsidRPr="00331736" w:rsidRDefault="00DB6AE1" w:rsidP="00DB6AE1">
      <w:pPr>
        <w:ind w:left="720"/>
        <w:rPr>
          <w:rFonts w:ascii="Arial" w:hAnsi="Arial" w:cs="Arial"/>
        </w:rPr>
      </w:pPr>
    </w:p>
    <w:p w14:paraId="15381BCF" w14:textId="0FC90784" w:rsidR="00032547" w:rsidRPr="00331736" w:rsidDel="00882AC7" w:rsidRDefault="00032547">
      <w:pPr>
        <w:rPr>
          <w:del w:id="1509" w:author="Andrew Cornish" w:date="2019-10-23T14:23:00Z"/>
          <w:rFonts w:ascii="Arial" w:hAnsi="Arial" w:cs="Arial"/>
        </w:rPr>
      </w:pPr>
      <w:r w:rsidRPr="00331736">
        <w:rPr>
          <w:rFonts w:ascii="Arial" w:hAnsi="Arial" w:cs="Arial"/>
        </w:rPr>
        <w:br w:type="page"/>
      </w:r>
    </w:p>
    <w:p w14:paraId="1FA36DB7" w14:textId="75722F9C" w:rsidR="00032547" w:rsidRPr="00331736" w:rsidDel="00882AC7" w:rsidRDefault="00032547">
      <w:pPr>
        <w:shd w:val="clear" w:color="auto" w:fill="4C4C4C"/>
        <w:jc w:val="center"/>
        <w:rPr>
          <w:del w:id="1510" w:author="Andrew Cornish" w:date="2019-10-23T14:23:00Z"/>
          <w:rFonts w:ascii="Arial" w:hAnsi="Arial" w:cs="Arial"/>
          <w:b/>
          <w:bCs/>
          <w:color w:val="FFFFFF" w:themeColor="background1"/>
          <w:sz w:val="36"/>
        </w:rPr>
        <w:pPrChange w:id="1511" w:author="Andrew Cornish" w:date="2019-10-23T14:23:00Z">
          <w:pPr>
            <w:shd w:val="clear" w:color="auto" w:fill="4C4C4C"/>
            <w:ind w:left="720"/>
            <w:jc w:val="center"/>
          </w:pPr>
        </w:pPrChange>
      </w:pPr>
      <w:del w:id="1512" w:author="Andrew Cornish" w:date="2019-10-23T14:23:00Z">
        <w:r w:rsidRPr="00331736" w:rsidDel="00882AC7">
          <w:rPr>
            <w:rFonts w:ascii="Arial" w:hAnsi="Arial" w:cs="Arial"/>
            <w:b/>
            <w:bCs/>
            <w:color w:val="FFFFFF" w:themeColor="background1"/>
            <w:sz w:val="36"/>
          </w:rPr>
          <w:delText>5</w:delText>
        </w:r>
        <w:r w:rsidRPr="00331736" w:rsidDel="00882AC7">
          <w:rPr>
            <w:rFonts w:ascii="Arial" w:hAnsi="Arial" w:cs="Arial"/>
            <w:b/>
            <w:bCs/>
            <w:color w:val="FFFFFF" w:themeColor="background1"/>
            <w:sz w:val="36"/>
          </w:rPr>
          <w:tab/>
          <w:delText>Other Requirements</w:delText>
        </w:r>
      </w:del>
    </w:p>
    <w:p w14:paraId="510DD511" w14:textId="418C9B67" w:rsidR="00DB6AE1" w:rsidRPr="00331736" w:rsidDel="00882AC7" w:rsidRDefault="00032547" w:rsidP="00032547">
      <w:pPr>
        <w:ind w:left="720"/>
        <w:rPr>
          <w:del w:id="1513" w:author="Andrew Cornish" w:date="2019-10-23T14:23:00Z"/>
          <w:rFonts w:ascii="Arial" w:hAnsi="Arial" w:cs="Arial"/>
          <w:i/>
          <w:iCs/>
        </w:rPr>
      </w:pPr>
      <w:del w:id="1514" w:author="Andrew Cornish" w:date="2019-10-23T14:23:00Z">
        <w:r w:rsidRPr="00331736" w:rsidDel="00882AC7">
          <w:rPr>
            <w:rFonts w:ascii="Arial" w:hAnsi="Arial" w:cs="Arial"/>
            <w:i/>
            <w:iCs/>
          </w:rPr>
          <w:delText>&lt;This section is Optional. Define any other requirements not covered elsewhere in the SRS. This might include database requirements, internationalization requirements, legal requirements, reuse objectives for the project, and so on. Add any new sections that are pertinent to the project.&gt;</w:delText>
        </w:r>
      </w:del>
    </w:p>
    <w:p w14:paraId="248F8AAD" w14:textId="4A328945" w:rsidR="00DB6AE1" w:rsidRPr="00331736" w:rsidDel="00882AC7" w:rsidRDefault="00DB6AE1" w:rsidP="00DB6AE1">
      <w:pPr>
        <w:ind w:left="720"/>
        <w:rPr>
          <w:del w:id="1515" w:author="Andrew Cornish" w:date="2019-10-23T14:23:00Z"/>
          <w:rFonts w:ascii="Arial" w:hAnsi="Arial" w:cs="Arial"/>
        </w:rPr>
      </w:pPr>
    </w:p>
    <w:p w14:paraId="0599BA67" w14:textId="7590A96D" w:rsidR="00032547" w:rsidRPr="00331736" w:rsidRDefault="00032547" w:rsidP="00DB6AE1">
      <w:pPr>
        <w:ind w:left="720"/>
        <w:rPr>
          <w:rFonts w:ascii="Arial" w:hAnsi="Arial" w:cs="Arial"/>
        </w:rPr>
      </w:pPr>
    </w:p>
    <w:p w14:paraId="49C0BAA6" w14:textId="01C55C7B" w:rsidR="00032547" w:rsidRPr="00331736" w:rsidRDefault="00032547">
      <w:pPr>
        <w:rPr>
          <w:rFonts w:ascii="Arial" w:hAnsi="Arial" w:cs="Arial"/>
        </w:rPr>
      </w:pPr>
      <w:r w:rsidRPr="00331736">
        <w:rPr>
          <w:rFonts w:ascii="Arial" w:hAnsi="Arial" w:cs="Arial"/>
        </w:rPr>
        <w:br w:type="page"/>
      </w:r>
    </w:p>
    <w:p w14:paraId="6D49A5F6" w14:textId="77777777" w:rsidR="00032547" w:rsidRPr="00331736" w:rsidRDefault="00032547" w:rsidP="00940534">
      <w:pPr>
        <w:shd w:val="clear" w:color="auto" w:fill="4C4C4C"/>
        <w:ind w:left="720"/>
        <w:jc w:val="center"/>
        <w:rPr>
          <w:rFonts w:ascii="Arial" w:hAnsi="Arial" w:cs="Arial"/>
          <w:b/>
          <w:bCs/>
          <w:color w:val="FFFFFF" w:themeColor="background1"/>
          <w:sz w:val="36"/>
        </w:rPr>
      </w:pPr>
      <w:r w:rsidRPr="00331736">
        <w:rPr>
          <w:rFonts w:ascii="Arial" w:hAnsi="Arial" w:cs="Arial"/>
          <w:b/>
          <w:bCs/>
          <w:color w:val="FFFFFF" w:themeColor="background1"/>
          <w:sz w:val="36"/>
        </w:rPr>
        <w:lastRenderedPageBreak/>
        <w:t>Appendix A – Data Dictionary</w:t>
      </w:r>
    </w:p>
    <w:p w14:paraId="3D70B2D9" w14:textId="77777777" w:rsidR="00032547" w:rsidRPr="00331736" w:rsidRDefault="00032547" w:rsidP="00032547">
      <w:pPr>
        <w:ind w:left="720"/>
        <w:rPr>
          <w:rFonts w:ascii="Arial" w:hAnsi="Arial" w:cs="Arial"/>
        </w:rPr>
      </w:pPr>
    </w:p>
    <w:p w14:paraId="0B799CEC" w14:textId="4EEFBA3B" w:rsidR="00032547" w:rsidRPr="00331736" w:rsidRDefault="00032547" w:rsidP="00032547">
      <w:pPr>
        <w:ind w:left="720"/>
        <w:rPr>
          <w:rFonts w:ascii="Arial" w:hAnsi="Arial" w:cs="Arial"/>
          <w:i/>
          <w:iCs/>
        </w:rPr>
      </w:pPr>
      <w:r w:rsidRPr="00331736">
        <w:rPr>
          <w:rFonts w:ascii="Arial" w:hAnsi="Arial" w:cs="Arial"/>
          <w:i/>
          <w:iCs/>
        </w:rPr>
        <w:t>&lt;TODO: 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22A235EB" w14:textId="77777777" w:rsidR="00DB6AE1" w:rsidRPr="00331736" w:rsidRDefault="00DB6AE1" w:rsidP="00DB6AE1">
      <w:pPr>
        <w:ind w:left="720"/>
        <w:rPr>
          <w:rFonts w:ascii="Arial" w:hAnsi="Arial" w:cs="Arial"/>
        </w:rPr>
      </w:pPr>
    </w:p>
    <w:p w14:paraId="13DEADB6" w14:textId="60BADD02" w:rsidR="00DB6AE1" w:rsidRPr="00331736" w:rsidRDefault="00DB6AE1" w:rsidP="00DB6AE1">
      <w:pPr>
        <w:ind w:left="720"/>
        <w:rPr>
          <w:rFonts w:ascii="Arial" w:hAnsi="Arial" w:cs="Arial"/>
        </w:rPr>
      </w:pPr>
    </w:p>
    <w:p w14:paraId="7BBD70E9" w14:textId="2DA19D05" w:rsidR="00DB6AE1" w:rsidRPr="00331736" w:rsidRDefault="00DB6AE1" w:rsidP="00DB6AE1">
      <w:pPr>
        <w:ind w:left="720"/>
        <w:rPr>
          <w:rFonts w:ascii="Arial" w:hAnsi="Arial" w:cs="Arial"/>
        </w:rPr>
      </w:pPr>
    </w:p>
    <w:p w14:paraId="2C11A4C1" w14:textId="3BEA5515" w:rsidR="00DB6AE1" w:rsidRPr="00331736" w:rsidRDefault="00DB6AE1" w:rsidP="00DB6AE1">
      <w:pPr>
        <w:ind w:left="720"/>
        <w:rPr>
          <w:rFonts w:ascii="Arial" w:hAnsi="Arial" w:cs="Arial"/>
        </w:rPr>
      </w:pPr>
    </w:p>
    <w:p w14:paraId="27CEDFB8" w14:textId="08DFECFA" w:rsidR="00032547" w:rsidRPr="00331736" w:rsidRDefault="00032547">
      <w:pPr>
        <w:rPr>
          <w:rFonts w:ascii="Arial" w:hAnsi="Arial" w:cs="Arial"/>
        </w:rPr>
      </w:pPr>
      <w:r w:rsidRPr="00331736">
        <w:rPr>
          <w:rFonts w:ascii="Arial" w:hAnsi="Arial" w:cs="Arial"/>
        </w:rPr>
        <w:br w:type="page"/>
      </w:r>
    </w:p>
    <w:p w14:paraId="25A5A874" w14:textId="77777777" w:rsidR="00032547" w:rsidRPr="00331736" w:rsidRDefault="00032547" w:rsidP="00032547">
      <w:pPr>
        <w:ind w:left="720"/>
        <w:rPr>
          <w:rFonts w:ascii="Arial" w:hAnsi="Arial" w:cs="Arial"/>
        </w:rPr>
      </w:pPr>
    </w:p>
    <w:p w14:paraId="5F3C2628" w14:textId="2F43C87E" w:rsidR="00032547" w:rsidRPr="00331736" w:rsidRDefault="00032547" w:rsidP="00940534">
      <w:pPr>
        <w:shd w:val="clear" w:color="auto" w:fill="4C4C4C"/>
        <w:tabs>
          <w:tab w:val="left" w:pos="3329"/>
        </w:tabs>
        <w:ind w:left="720"/>
        <w:jc w:val="center"/>
        <w:rPr>
          <w:rFonts w:ascii="Arial" w:hAnsi="Arial" w:cs="Arial"/>
          <w:b/>
          <w:bCs/>
          <w:color w:val="FFFFFF" w:themeColor="background1"/>
          <w:sz w:val="36"/>
        </w:rPr>
      </w:pPr>
      <w:r w:rsidRPr="00331736">
        <w:rPr>
          <w:rFonts w:ascii="Arial" w:hAnsi="Arial" w:cs="Arial"/>
          <w:b/>
          <w:bCs/>
          <w:color w:val="FFFFFF" w:themeColor="background1"/>
          <w:sz w:val="36"/>
        </w:rPr>
        <w:t>Appendix B - Group Log</w:t>
      </w:r>
    </w:p>
    <w:p w14:paraId="1192D704" w14:textId="3C7A5621" w:rsidR="00DB6AE1" w:rsidRPr="00331736" w:rsidRDefault="00032547" w:rsidP="00032547">
      <w:pPr>
        <w:ind w:left="720"/>
        <w:rPr>
          <w:rFonts w:ascii="Arial" w:hAnsi="Arial" w:cs="Arial"/>
        </w:rPr>
      </w:pPr>
      <w:r w:rsidRPr="00331736">
        <w:rPr>
          <w:rFonts w:ascii="Arial" w:hAnsi="Arial" w:cs="Arial"/>
        </w:rPr>
        <w:t>&lt;</w:t>
      </w:r>
      <w:r w:rsidR="00B22AB0" w:rsidRPr="00331736">
        <w:rPr>
          <w:rFonts w:ascii="Arial" w:hAnsi="Arial" w:cs="Arial"/>
        </w:rPr>
        <w:t xml:space="preserve">TODO: </w:t>
      </w:r>
      <w:r w:rsidRPr="00331736">
        <w:rPr>
          <w:rFonts w:ascii="Arial" w:hAnsi="Arial" w:cs="Arial"/>
        </w:rPr>
        <w:t>Please include here all the minutes from your group meetings, your group activities, and any other relevant information that will assist the Teaching Assistant to determine the effort put forth to produce this document&gt;</w:t>
      </w:r>
    </w:p>
    <w:sectPr w:rsidR="00DB6AE1" w:rsidRPr="00331736" w:rsidSect="00C703BF">
      <w:headerReference w:type="first" r:id="rId18"/>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1" w:author="Cornish, Andrew M" w:date="2019-10-24T10:20:00Z" w:initials="CAM">
    <w:p w14:paraId="296235A9" w14:textId="77777777" w:rsidR="00B51585" w:rsidRPr="00353B6F" w:rsidRDefault="00B51585" w:rsidP="00B51585">
      <w:pPr>
        <w:ind w:left="720"/>
        <w:rPr>
          <w:rFonts w:ascii="Arial" w:hAnsi="Arial" w:cs="Arial"/>
          <w:i/>
          <w:iCs/>
        </w:rPr>
      </w:pPr>
      <w:r>
        <w:rPr>
          <w:rStyle w:val="CommentReference"/>
        </w:rPr>
        <w:annotationRef/>
      </w:r>
      <w:r w:rsidRPr="00353B6F">
        <w:rPr>
          <w:rFonts w:ascii="Arial" w:hAnsi="Arial" w:cs="Arial"/>
          <w:i/>
          <w:iCs/>
        </w:rPr>
        <w:t xml:space="preserve">&lt;Describe the logical characteristics of each interface between the software product and the users. This </w:t>
      </w:r>
      <w:r w:rsidRPr="00353B6F">
        <w:rPr>
          <w:rFonts w:ascii="Arial" w:hAnsi="Arial" w:cs="Arial"/>
          <w:i/>
          <w:iCs/>
          <w:highlight w:val="yellow"/>
        </w:rPr>
        <w:t>may include sample screen images, any GUI standards or product family style guides that are to be followed, screen layout constraints, standard buttons and functions (e.g., Cancel) that will appear on every screen, error message display standards, and so on</w:t>
      </w:r>
      <w:r w:rsidRPr="00353B6F">
        <w:rPr>
          <w:rFonts w:ascii="Arial" w:hAnsi="Arial" w:cs="Arial"/>
          <w:i/>
          <w:iCs/>
        </w:rPr>
        <w:t>. Define the software components for which a user interface is needed.</w:t>
      </w:r>
    </w:p>
    <w:p w14:paraId="37B16E29" w14:textId="77777777" w:rsidR="00B51585" w:rsidRPr="00353B6F" w:rsidRDefault="00B51585" w:rsidP="00B51585">
      <w:pPr>
        <w:ind w:left="720"/>
        <w:rPr>
          <w:rFonts w:ascii="Arial" w:hAnsi="Arial" w:cs="Arial"/>
          <w:i/>
          <w:iCs/>
          <w:highlight w:val="yellow"/>
        </w:rPr>
      </w:pPr>
      <w:r w:rsidRPr="00353B6F">
        <w:rPr>
          <w:rFonts w:ascii="Arial" w:hAnsi="Arial" w:cs="Arial"/>
          <w:i/>
          <w:iCs/>
        </w:rPr>
        <w:t xml:space="preserve">TO DO: The least you can do for this section is to describe in words the different User Interfaces and the different screens that will be available to the user. </w:t>
      </w:r>
      <w:r w:rsidRPr="00353B6F">
        <w:rPr>
          <w:rFonts w:ascii="Arial" w:hAnsi="Arial" w:cs="Arial"/>
          <w:i/>
          <w:iCs/>
          <w:highlight w:val="yellow"/>
        </w:rPr>
        <w:t xml:space="preserve">Optional: You may </w:t>
      </w:r>
    </w:p>
    <w:p w14:paraId="2CDBE599" w14:textId="77777777" w:rsidR="00B51585" w:rsidRPr="00353B6F" w:rsidRDefault="00B51585" w:rsidP="00B51585">
      <w:pPr>
        <w:ind w:left="720"/>
        <w:rPr>
          <w:rFonts w:ascii="Arial" w:hAnsi="Arial" w:cs="Arial"/>
          <w:i/>
          <w:iCs/>
        </w:rPr>
      </w:pPr>
      <w:r w:rsidRPr="00353B6F">
        <w:rPr>
          <w:rFonts w:ascii="Arial" w:hAnsi="Arial" w:cs="Arial"/>
          <w:i/>
          <w:iCs/>
          <w:highlight w:val="yellow"/>
        </w:rPr>
        <w:t>also provide an initial Graphical User Interface design (does not have to be final).&gt;</w:t>
      </w:r>
    </w:p>
    <w:p w14:paraId="24DB2C22" w14:textId="0738CECD" w:rsidR="00B51585" w:rsidRDefault="00B51585">
      <w:pPr>
        <w:pStyle w:val="CommentText"/>
      </w:pPr>
    </w:p>
  </w:comment>
  <w:comment w:id="1348" w:author="Cornish, Andrew M" w:date="2019-10-24T10:21:00Z" w:initials="CAM">
    <w:p w14:paraId="4AF1B1FA" w14:textId="77777777" w:rsidR="00B51585" w:rsidRPr="00353B6F" w:rsidRDefault="00B51585" w:rsidP="00B51585">
      <w:pPr>
        <w:ind w:left="720"/>
        <w:rPr>
          <w:rFonts w:ascii="Arial" w:hAnsi="Arial" w:cs="Arial"/>
          <w:i/>
          <w:iCs/>
          <w:highlight w:val="yellow"/>
        </w:rPr>
      </w:pPr>
      <w:r>
        <w:rPr>
          <w:rStyle w:val="CommentReference"/>
        </w:rPr>
        <w:annotationRef/>
      </w:r>
      <w:r w:rsidRPr="00353B6F">
        <w:rPr>
          <w:rFonts w:ascii="Arial" w:hAnsi="Arial" w:cs="Arial"/>
          <w:i/>
          <w:iCs/>
          <w:highlight w:val="yellow"/>
        </w:rPr>
        <w:t xml:space="preserve">&lt;A use case defines a goal-oriented set of interactions between external actors and the system under consideration. </w:t>
      </w:r>
    </w:p>
    <w:p w14:paraId="3545AA79" w14:textId="77777777" w:rsidR="00B51585" w:rsidRPr="00353B6F" w:rsidRDefault="00B51585" w:rsidP="00B51585">
      <w:pPr>
        <w:ind w:left="720"/>
        <w:rPr>
          <w:rFonts w:ascii="Arial" w:hAnsi="Arial" w:cs="Arial"/>
          <w:i/>
          <w:iCs/>
          <w:highlight w:val="yellow"/>
        </w:rPr>
      </w:pPr>
    </w:p>
    <w:p w14:paraId="4CA9B7F4" w14:textId="77777777" w:rsidR="00B51585" w:rsidRPr="00353B6F" w:rsidRDefault="00B51585" w:rsidP="00B51585">
      <w:pPr>
        <w:ind w:left="720"/>
        <w:rPr>
          <w:rFonts w:ascii="Arial" w:hAnsi="Arial" w:cs="Arial"/>
          <w:i/>
          <w:iCs/>
        </w:rPr>
      </w:pPr>
      <w:r w:rsidRPr="00353B6F">
        <w:rPr>
          <w:rFonts w:ascii="Arial" w:hAnsi="Arial" w:cs="Arial"/>
          <w:i/>
          <w:iCs/>
          <w:highlight w:val="yellow"/>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264A5DB" w14:textId="2A3B95E1" w:rsidR="00B51585" w:rsidRDefault="00B51585">
      <w:pPr>
        <w:pStyle w:val="CommentText"/>
      </w:pPr>
    </w:p>
  </w:comment>
  <w:comment w:id="1498" w:author="Cornish, Andrew M" w:date="2019-10-24T10:23:00Z" w:initials="CAM">
    <w:p w14:paraId="4883BCFB" w14:textId="77777777" w:rsidR="00B71353" w:rsidRPr="00353B6F" w:rsidRDefault="00B71353" w:rsidP="00B71353">
      <w:pPr>
        <w:ind w:left="720"/>
        <w:rPr>
          <w:rFonts w:ascii="Arial" w:hAnsi="Arial" w:cs="Arial"/>
          <w:i/>
          <w:iCs/>
        </w:rPr>
      </w:pPr>
      <w:r>
        <w:rPr>
          <w:rStyle w:val="CommentReference"/>
        </w:rPr>
        <w:annotationRef/>
      </w:r>
      <w:r w:rsidRPr="00353B6F">
        <w:rPr>
          <w:rFonts w:ascii="Arial" w:hAnsi="Arial" w:cs="Arial"/>
          <w:i/>
          <w:iCs/>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00F5D1B6" w14:textId="77777777" w:rsidR="00B71353" w:rsidRPr="00353B6F" w:rsidRDefault="00B71353" w:rsidP="00B71353">
      <w:pPr>
        <w:ind w:left="720"/>
        <w:rPr>
          <w:rFonts w:ascii="Arial" w:hAnsi="Arial" w:cs="Arial"/>
          <w:i/>
          <w:iCs/>
        </w:rPr>
      </w:pPr>
    </w:p>
    <w:p w14:paraId="717AF580" w14:textId="3B970B10" w:rsidR="00B71353" w:rsidRDefault="00B71353" w:rsidP="00B71353">
      <w:pPr>
        <w:ind w:left="720"/>
        <w:rPr>
          <w:rFonts w:ascii="Arial" w:hAnsi="Arial" w:cs="Arial"/>
          <w:i/>
          <w:iCs/>
        </w:rPr>
      </w:pPr>
      <w:r w:rsidRPr="00353B6F">
        <w:rPr>
          <w:rFonts w:ascii="Arial" w:hAnsi="Arial" w:cs="Arial"/>
          <w:i/>
          <w:iCs/>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2C90397C" w14:textId="5630A627" w:rsidR="00B71353" w:rsidRDefault="00B71353" w:rsidP="00B71353">
      <w:pPr>
        <w:ind w:left="720"/>
        <w:rPr>
          <w:rFonts w:ascii="Arial" w:hAnsi="Arial" w:cs="Arial"/>
          <w:i/>
          <w:iCs/>
        </w:rPr>
      </w:pPr>
    </w:p>
    <w:p w14:paraId="23630AB9" w14:textId="299461E6" w:rsidR="00B71353" w:rsidRPr="00353B6F" w:rsidRDefault="00B71353" w:rsidP="00B71353">
      <w:pPr>
        <w:ind w:left="720"/>
        <w:rPr>
          <w:rFonts w:ascii="Arial" w:hAnsi="Arial" w:cs="Arial"/>
          <w:i/>
          <w:iCs/>
        </w:rPr>
      </w:pPr>
      <w:r w:rsidRPr="00670A67">
        <w:rPr>
          <w:rFonts w:ascii="Arial" w:hAnsi="Arial" w:cs="Arial"/>
          <w:i/>
          <w:iCs/>
          <w:highlight w:val="cyan"/>
        </w:rPr>
        <w:t>NO VISUALS NEEDED</w:t>
      </w:r>
      <w:r w:rsidR="00C52834">
        <w:rPr>
          <w:rFonts w:ascii="Arial" w:hAnsi="Arial" w:cs="Arial"/>
          <w:i/>
          <w:iCs/>
        </w:rPr>
        <w:t xml:space="preserve"> </w:t>
      </w:r>
      <w:r w:rsidR="000D0A24">
        <w:rPr>
          <w:rFonts w:ascii="Arial" w:hAnsi="Arial" w:cs="Arial"/>
          <w:i/>
          <w:iCs/>
        </w:rPr>
        <w:t>– need more coffee</w:t>
      </w:r>
    </w:p>
    <w:p w14:paraId="056395E1" w14:textId="5879822C" w:rsidR="00B71353" w:rsidRDefault="00B713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DB2C22" w15:done="0"/>
  <w15:commentEx w15:paraId="4264A5DB" w15:done="0"/>
  <w15:commentEx w15:paraId="05639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B2C22" w16cid:durableId="215BF965"/>
  <w16cid:commentId w16cid:paraId="4264A5DB" w16cid:durableId="215BF995"/>
  <w16cid:commentId w16cid:paraId="056395E1" w16cid:durableId="215BF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2DA8" w14:textId="77777777" w:rsidR="00F00E9B" w:rsidRDefault="00F00E9B" w:rsidP="000B63B8">
      <w:pPr>
        <w:spacing w:after="0" w:line="240" w:lineRule="auto"/>
      </w:pPr>
      <w:r>
        <w:separator/>
      </w:r>
    </w:p>
  </w:endnote>
  <w:endnote w:type="continuationSeparator" w:id="0">
    <w:p w14:paraId="24A7B58C" w14:textId="77777777" w:rsidR="00F00E9B" w:rsidRDefault="00F00E9B" w:rsidP="000B63B8">
      <w:pPr>
        <w:spacing w:after="0" w:line="240" w:lineRule="auto"/>
      </w:pPr>
      <w:r>
        <w:continuationSeparator/>
      </w:r>
    </w:p>
  </w:endnote>
  <w:endnote w:type="continuationNotice" w:id="1">
    <w:p w14:paraId="1AC2990B" w14:textId="77777777" w:rsidR="00F00E9B" w:rsidRDefault="00F00E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892C4" w14:textId="77777777" w:rsidR="00F00E9B" w:rsidRDefault="00F00E9B" w:rsidP="000B63B8">
      <w:pPr>
        <w:spacing w:after="0" w:line="240" w:lineRule="auto"/>
      </w:pPr>
      <w:r>
        <w:separator/>
      </w:r>
    </w:p>
  </w:footnote>
  <w:footnote w:type="continuationSeparator" w:id="0">
    <w:p w14:paraId="65988315" w14:textId="77777777" w:rsidR="00F00E9B" w:rsidRDefault="00F00E9B" w:rsidP="000B63B8">
      <w:pPr>
        <w:spacing w:after="0" w:line="240" w:lineRule="auto"/>
      </w:pPr>
      <w:r>
        <w:continuationSeparator/>
      </w:r>
    </w:p>
  </w:footnote>
  <w:footnote w:type="continuationNotice" w:id="1">
    <w:p w14:paraId="6EC4B725" w14:textId="77777777" w:rsidR="00F00E9B" w:rsidRDefault="00F00E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9B49" w14:textId="77777777" w:rsidR="004A46F2" w:rsidRDefault="004A46F2" w:rsidP="00F30577">
    <w:pPr>
      <w:pStyle w:val="Header"/>
      <w:jc w:val="center"/>
      <w:rPr>
        <w:b/>
        <w:bCs/>
        <w:i/>
        <w:iCs/>
      </w:rPr>
    </w:pPr>
  </w:p>
  <w:p w14:paraId="05A5D779" w14:textId="16210991" w:rsidR="00371D13" w:rsidRDefault="004A46F2" w:rsidP="00B3426B">
    <w:pPr>
      <w:pStyle w:val="Header"/>
    </w:pPr>
    <w:r w:rsidRPr="00FA10F9">
      <w:rPr>
        <w:b/>
        <w:bCs/>
        <w:i/>
        <w:iCs/>
      </w:rPr>
      <w:t>Software</w:t>
    </w:r>
    <w:r w:rsidRPr="00FA10F9">
      <w:rPr>
        <w:b/>
        <w:bCs/>
        <w:i/>
        <w:iCs/>
        <w:sz w:val="24"/>
      </w:rPr>
      <w:t xml:space="preserve"> </w:t>
    </w:r>
    <w:r w:rsidRPr="00FA10F9">
      <w:rPr>
        <w:b/>
        <w:bCs/>
        <w:i/>
        <w:iCs/>
      </w:rPr>
      <w:t>Requirements Specification for POFIS</w:t>
    </w:r>
    <w:r>
      <w:rPr>
        <w:b/>
        <w:bCs/>
        <w:i/>
        <w:iCs/>
      </w:rPr>
      <w:t xml:space="preserve"> </w:t>
    </w:r>
    <w:r>
      <w:rPr>
        <w:b/>
        <w:bCs/>
        <w:i/>
        <w:iCs/>
      </w:rPr>
      <w:ptab w:relativeTo="margin" w:alignment="right" w:leader="none"/>
    </w:r>
    <w:r>
      <w:rPr>
        <w:b/>
        <w:bCs/>
        <w:i/>
        <w:iCs/>
      </w:rPr>
      <w:t xml:space="preserve">Page </w:t>
    </w:r>
    <w:r w:rsidRPr="004A46F2">
      <w:rPr>
        <w:b/>
        <w:bCs/>
        <w:i/>
        <w:iCs/>
      </w:rPr>
      <w:fldChar w:fldCharType="begin"/>
    </w:r>
    <w:r w:rsidRPr="004A46F2">
      <w:rPr>
        <w:b/>
        <w:bCs/>
        <w:i/>
        <w:iCs/>
      </w:rPr>
      <w:instrText xml:space="preserve"> PAGE   \* MERGEFORMAT </w:instrText>
    </w:r>
    <w:r w:rsidRPr="004A46F2">
      <w:rPr>
        <w:b/>
        <w:bCs/>
        <w:i/>
        <w:iCs/>
      </w:rPr>
      <w:fldChar w:fldCharType="separate"/>
    </w:r>
    <w:r w:rsidRPr="004A46F2">
      <w:rPr>
        <w:b/>
        <w:bCs/>
        <w:i/>
        <w:iCs/>
        <w:noProof/>
      </w:rPr>
      <w:t>1</w:t>
    </w:r>
    <w:r w:rsidRPr="004A46F2">
      <w:rPr>
        <w:b/>
        <w:bCs/>
        <w:i/>
        <w:i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E68DC" w14:textId="77777777" w:rsidR="00C703BF" w:rsidRDefault="00C703BF" w:rsidP="00C703BF">
    <w:pPr>
      <w:pStyle w:val="Header"/>
      <w:rPr>
        <w:b/>
        <w:bCs/>
        <w:i/>
        <w:iCs/>
      </w:rPr>
    </w:pPr>
  </w:p>
  <w:p w14:paraId="0829AEF8" w14:textId="645D0CC7" w:rsidR="00C703BF" w:rsidRPr="004A46F2" w:rsidRDefault="00C703BF" w:rsidP="00C703BF">
    <w:pPr>
      <w:pStyle w:val="Header"/>
    </w:pPr>
    <w:r w:rsidRPr="00FA10F9">
      <w:rPr>
        <w:b/>
        <w:bCs/>
        <w:i/>
        <w:iCs/>
      </w:rPr>
      <w:t>Software</w:t>
    </w:r>
    <w:r w:rsidRPr="00FA10F9">
      <w:rPr>
        <w:b/>
        <w:bCs/>
        <w:i/>
        <w:iCs/>
        <w:sz w:val="24"/>
      </w:rPr>
      <w:t xml:space="preserve"> </w:t>
    </w:r>
    <w:r w:rsidRPr="00FA10F9">
      <w:rPr>
        <w:b/>
        <w:bCs/>
        <w:i/>
        <w:iCs/>
      </w:rPr>
      <w:t>Requirements Specification for POFIS</w:t>
    </w:r>
    <w:r>
      <w:rPr>
        <w:b/>
        <w:bCs/>
        <w:i/>
        <w:iCs/>
      </w:rPr>
      <w:t xml:space="preserve"> </w:t>
    </w:r>
    <w:r>
      <w:rPr>
        <w:b/>
        <w:bCs/>
        <w:i/>
        <w:iCs/>
      </w:rPr>
      <w:ptab w:relativeTo="margin" w:alignment="right" w:leader="none"/>
    </w:r>
    <w:r>
      <w:rPr>
        <w:b/>
        <w:bCs/>
        <w:i/>
        <w:iCs/>
      </w:rPr>
      <w:t xml:space="preserve">Page </w:t>
    </w:r>
    <w:r w:rsidRPr="00C703BF">
      <w:rPr>
        <w:b/>
        <w:bCs/>
        <w:i/>
        <w:iCs/>
      </w:rPr>
      <w:fldChar w:fldCharType="begin"/>
    </w:r>
    <w:r w:rsidRPr="00C703BF">
      <w:rPr>
        <w:b/>
        <w:bCs/>
        <w:i/>
        <w:iCs/>
      </w:rPr>
      <w:instrText xml:space="preserve"> PAGE   \* MERGEFORMAT </w:instrText>
    </w:r>
    <w:r w:rsidRPr="00C703BF">
      <w:rPr>
        <w:b/>
        <w:bCs/>
        <w:i/>
        <w:iCs/>
      </w:rPr>
      <w:fldChar w:fldCharType="separate"/>
    </w:r>
    <w:r w:rsidRPr="00C703BF">
      <w:rPr>
        <w:b/>
        <w:bCs/>
        <w:i/>
        <w:iCs/>
        <w:noProof/>
      </w:rPr>
      <w:t>1</w:t>
    </w:r>
    <w:r w:rsidRPr="00C703BF">
      <w:rPr>
        <w:b/>
        <w:bCs/>
        <w:i/>
        <w:i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91F"/>
    <w:multiLevelType w:val="hybridMultilevel"/>
    <w:tmpl w:val="642A1500"/>
    <w:lvl w:ilvl="0" w:tplc="0409000F">
      <w:start w:val="1"/>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 w15:restartNumberingAfterBreak="0">
    <w:nsid w:val="19296FB6"/>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163F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325B"/>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C0875"/>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4489E"/>
    <w:multiLevelType w:val="hybridMultilevel"/>
    <w:tmpl w:val="27CADB8C"/>
    <w:lvl w:ilvl="0" w:tplc="3DF423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385AE8"/>
    <w:multiLevelType w:val="hybridMultilevel"/>
    <w:tmpl w:val="5B065142"/>
    <w:lvl w:ilvl="0" w:tplc="64C0A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9374D"/>
    <w:multiLevelType w:val="hybridMultilevel"/>
    <w:tmpl w:val="1042263A"/>
    <w:lvl w:ilvl="0" w:tplc="4B5EAE7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9E66C5"/>
    <w:multiLevelType w:val="hybridMultilevel"/>
    <w:tmpl w:val="4544A37C"/>
    <w:lvl w:ilvl="0" w:tplc="3604C39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8B1C86"/>
    <w:multiLevelType w:val="hybridMultilevel"/>
    <w:tmpl w:val="A128174C"/>
    <w:lvl w:ilvl="0" w:tplc="3EC211AE">
      <w:start w:val="1"/>
      <w:numFmt w:val="bullet"/>
      <w:lvlText w:val=""/>
      <w:lvlJc w:val="left"/>
      <w:pPr>
        <w:ind w:left="1440" w:hanging="360"/>
      </w:pPr>
      <w:rPr>
        <w:rFonts w:ascii="Wingdings" w:eastAsiaTheme="minorHAnsi"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B36981"/>
    <w:multiLevelType w:val="hybridMultilevel"/>
    <w:tmpl w:val="2F6CC17C"/>
    <w:lvl w:ilvl="0" w:tplc="06928E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8558B4"/>
    <w:multiLevelType w:val="multilevel"/>
    <w:tmpl w:val="968E60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4535DF0"/>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A2207"/>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31784"/>
    <w:multiLevelType w:val="hybridMultilevel"/>
    <w:tmpl w:val="6EA656EE"/>
    <w:lvl w:ilvl="0" w:tplc="DC84325C">
      <w:start w:val="1"/>
      <w:numFmt w:val="decimal"/>
      <w:suff w:val="space"/>
      <w:lvlText w:val="%1."/>
      <w:lvlJc w:val="left"/>
      <w:pPr>
        <w:ind w:left="576"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9"/>
  </w:num>
  <w:num w:numId="5">
    <w:abstractNumId w:val="11"/>
  </w:num>
  <w:num w:numId="6">
    <w:abstractNumId w:val="0"/>
  </w:num>
  <w:num w:numId="7">
    <w:abstractNumId w:val="2"/>
  </w:num>
  <w:num w:numId="8">
    <w:abstractNumId w:val="1"/>
  </w:num>
  <w:num w:numId="9">
    <w:abstractNumId w:val="12"/>
  </w:num>
  <w:num w:numId="10">
    <w:abstractNumId w:val="13"/>
  </w:num>
  <w:num w:numId="11">
    <w:abstractNumId w:val="3"/>
  </w:num>
  <w:num w:numId="12">
    <w:abstractNumId w:val="4"/>
  </w:num>
  <w:num w:numId="13">
    <w:abstractNumId w:val="14"/>
  </w:num>
  <w:num w:numId="14">
    <w:abstractNumId w:val="1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ish, Andrew M">
    <w15:presenceInfo w15:providerId="AD" w15:userId="S::andrew.cornish@wsu.edu::8c06e881-9fe2-42fd-8b1d-a296c60a0c5d"/>
  </w15:person>
  <w15:person w15:author="Andrew Cornish">
    <w15:presenceInfo w15:providerId="None" w15:userId="Andrew Cornish"/>
  </w15:person>
  <w15:person w15:author="Andrew Cornish [2]">
    <w15:presenceInfo w15:providerId="Windows Live" w15:userId="d9cce0372efce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66"/>
    <w:rsid w:val="00005139"/>
    <w:rsid w:val="000161DF"/>
    <w:rsid w:val="000163AE"/>
    <w:rsid w:val="000170A6"/>
    <w:rsid w:val="00020AC7"/>
    <w:rsid w:val="0002116F"/>
    <w:rsid w:val="000250F4"/>
    <w:rsid w:val="000259B6"/>
    <w:rsid w:val="0003099B"/>
    <w:rsid w:val="00030A50"/>
    <w:rsid w:val="00032547"/>
    <w:rsid w:val="00040DC0"/>
    <w:rsid w:val="0005677A"/>
    <w:rsid w:val="00060D1E"/>
    <w:rsid w:val="00075C0E"/>
    <w:rsid w:val="000766A8"/>
    <w:rsid w:val="00081C48"/>
    <w:rsid w:val="00084534"/>
    <w:rsid w:val="00085E08"/>
    <w:rsid w:val="00087370"/>
    <w:rsid w:val="0009021C"/>
    <w:rsid w:val="000948AD"/>
    <w:rsid w:val="00096898"/>
    <w:rsid w:val="000A5E47"/>
    <w:rsid w:val="000A7424"/>
    <w:rsid w:val="000B235C"/>
    <w:rsid w:val="000B3C65"/>
    <w:rsid w:val="000B628B"/>
    <w:rsid w:val="000B63B8"/>
    <w:rsid w:val="000C428C"/>
    <w:rsid w:val="000C7738"/>
    <w:rsid w:val="000D0A24"/>
    <w:rsid w:val="000D5EBF"/>
    <w:rsid w:val="000D7965"/>
    <w:rsid w:val="000E1B2B"/>
    <w:rsid w:val="000E26A8"/>
    <w:rsid w:val="000E3F48"/>
    <w:rsid w:val="000E6CC3"/>
    <w:rsid w:val="000E71A5"/>
    <w:rsid w:val="000F6D53"/>
    <w:rsid w:val="00101E18"/>
    <w:rsid w:val="001049B5"/>
    <w:rsid w:val="00111FAE"/>
    <w:rsid w:val="00116526"/>
    <w:rsid w:val="001214C8"/>
    <w:rsid w:val="001220AB"/>
    <w:rsid w:val="001343B1"/>
    <w:rsid w:val="00142EAC"/>
    <w:rsid w:val="0014427B"/>
    <w:rsid w:val="0015079A"/>
    <w:rsid w:val="001548E1"/>
    <w:rsid w:val="00156DAA"/>
    <w:rsid w:val="00162E62"/>
    <w:rsid w:val="00163A61"/>
    <w:rsid w:val="001656E1"/>
    <w:rsid w:val="0016753D"/>
    <w:rsid w:val="001726B1"/>
    <w:rsid w:val="001741CC"/>
    <w:rsid w:val="001879A4"/>
    <w:rsid w:val="00191B5A"/>
    <w:rsid w:val="0019405A"/>
    <w:rsid w:val="001953A1"/>
    <w:rsid w:val="001A2D9D"/>
    <w:rsid w:val="001A4085"/>
    <w:rsid w:val="001A6947"/>
    <w:rsid w:val="001A742B"/>
    <w:rsid w:val="001A7842"/>
    <w:rsid w:val="001C1B26"/>
    <w:rsid w:val="001C28EC"/>
    <w:rsid w:val="001C4DA4"/>
    <w:rsid w:val="001D142A"/>
    <w:rsid w:val="001D2FD0"/>
    <w:rsid w:val="001F1EF2"/>
    <w:rsid w:val="001F3B21"/>
    <w:rsid w:val="00202081"/>
    <w:rsid w:val="0020401E"/>
    <w:rsid w:val="00206EC5"/>
    <w:rsid w:val="00210427"/>
    <w:rsid w:val="00210942"/>
    <w:rsid w:val="00210A30"/>
    <w:rsid w:val="00212133"/>
    <w:rsid w:val="0022095C"/>
    <w:rsid w:val="002228B2"/>
    <w:rsid w:val="00222F8F"/>
    <w:rsid w:val="0023047B"/>
    <w:rsid w:val="002318F6"/>
    <w:rsid w:val="00240821"/>
    <w:rsid w:val="002430C9"/>
    <w:rsid w:val="002454FC"/>
    <w:rsid w:val="00263A7D"/>
    <w:rsid w:val="00273BE6"/>
    <w:rsid w:val="00276FE2"/>
    <w:rsid w:val="00280C8E"/>
    <w:rsid w:val="00284247"/>
    <w:rsid w:val="002877B4"/>
    <w:rsid w:val="00292E4A"/>
    <w:rsid w:val="00293642"/>
    <w:rsid w:val="00294981"/>
    <w:rsid w:val="002953FB"/>
    <w:rsid w:val="002A4A4B"/>
    <w:rsid w:val="002A5AF4"/>
    <w:rsid w:val="002B2BB5"/>
    <w:rsid w:val="002B5C73"/>
    <w:rsid w:val="002C4EEF"/>
    <w:rsid w:val="002D2C60"/>
    <w:rsid w:val="002D3B6A"/>
    <w:rsid w:val="002E0466"/>
    <w:rsid w:val="002E4234"/>
    <w:rsid w:val="002E49CB"/>
    <w:rsid w:val="002E67F2"/>
    <w:rsid w:val="002F238B"/>
    <w:rsid w:val="002F5986"/>
    <w:rsid w:val="002F5C2A"/>
    <w:rsid w:val="00300149"/>
    <w:rsid w:val="00300C9D"/>
    <w:rsid w:val="00301300"/>
    <w:rsid w:val="00303796"/>
    <w:rsid w:val="00313474"/>
    <w:rsid w:val="00313669"/>
    <w:rsid w:val="0031510E"/>
    <w:rsid w:val="003313E3"/>
    <w:rsid w:val="00331664"/>
    <w:rsid w:val="00331736"/>
    <w:rsid w:val="00333B5D"/>
    <w:rsid w:val="003374C3"/>
    <w:rsid w:val="00340178"/>
    <w:rsid w:val="003416D7"/>
    <w:rsid w:val="00346654"/>
    <w:rsid w:val="00356003"/>
    <w:rsid w:val="00362911"/>
    <w:rsid w:val="00371D13"/>
    <w:rsid w:val="00372A21"/>
    <w:rsid w:val="00376014"/>
    <w:rsid w:val="0037746F"/>
    <w:rsid w:val="003812F5"/>
    <w:rsid w:val="003831FE"/>
    <w:rsid w:val="0038660D"/>
    <w:rsid w:val="00387EC8"/>
    <w:rsid w:val="00396EDF"/>
    <w:rsid w:val="003A24D0"/>
    <w:rsid w:val="003A5D49"/>
    <w:rsid w:val="003A7F85"/>
    <w:rsid w:val="003B4B4D"/>
    <w:rsid w:val="003B6712"/>
    <w:rsid w:val="003B7B38"/>
    <w:rsid w:val="003B7F5E"/>
    <w:rsid w:val="003C053B"/>
    <w:rsid w:val="003C1A4B"/>
    <w:rsid w:val="003C1AD8"/>
    <w:rsid w:val="003C21E8"/>
    <w:rsid w:val="003C2D7A"/>
    <w:rsid w:val="003C3D4F"/>
    <w:rsid w:val="003C582D"/>
    <w:rsid w:val="003C5E1C"/>
    <w:rsid w:val="003D018C"/>
    <w:rsid w:val="003D7A33"/>
    <w:rsid w:val="003E1D5A"/>
    <w:rsid w:val="003F12F1"/>
    <w:rsid w:val="003F5192"/>
    <w:rsid w:val="003F73A2"/>
    <w:rsid w:val="00402049"/>
    <w:rsid w:val="004129E7"/>
    <w:rsid w:val="004234B7"/>
    <w:rsid w:val="00432C9C"/>
    <w:rsid w:val="004429C6"/>
    <w:rsid w:val="00443EDC"/>
    <w:rsid w:val="00451C24"/>
    <w:rsid w:val="004578B0"/>
    <w:rsid w:val="004624AE"/>
    <w:rsid w:val="00472247"/>
    <w:rsid w:val="004726A5"/>
    <w:rsid w:val="00475DB9"/>
    <w:rsid w:val="004821C1"/>
    <w:rsid w:val="00487AF3"/>
    <w:rsid w:val="00487FA9"/>
    <w:rsid w:val="00495D17"/>
    <w:rsid w:val="00496458"/>
    <w:rsid w:val="00497FD4"/>
    <w:rsid w:val="004A189B"/>
    <w:rsid w:val="004A46F2"/>
    <w:rsid w:val="004B2EFF"/>
    <w:rsid w:val="004B6D1C"/>
    <w:rsid w:val="004C1412"/>
    <w:rsid w:val="004D0E4A"/>
    <w:rsid w:val="004D18BE"/>
    <w:rsid w:val="004D25EF"/>
    <w:rsid w:val="004E2C70"/>
    <w:rsid w:val="004E5D86"/>
    <w:rsid w:val="004F1FC3"/>
    <w:rsid w:val="004F5B22"/>
    <w:rsid w:val="004F7018"/>
    <w:rsid w:val="004F776D"/>
    <w:rsid w:val="00503C42"/>
    <w:rsid w:val="0050473E"/>
    <w:rsid w:val="0050693E"/>
    <w:rsid w:val="00511B9E"/>
    <w:rsid w:val="00517567"/>
    <w:rsid w:val="00522E69"/>
    <w:rsid w:val="00527F00"/>
    <w:rsid w:val="00532C85"/>
    <w:rsid w:val="0053452A"/>
    <w:rsid w:val="00536F13"/>
    <w:rsid w:val="00541636"/>
    <w:rsid w:val="0054565F"/>
    <w:rsid w:val="00545A09"/>
    <w:rsid w:val="00547E7F"/>
    <w:rsid w:val="005517FC"/>
    <w:rsid w:val="00551D8C"/>
    <w:rsid w:val="00554B3B"/>
    <w:rsid w:val="00555324"/>
    <w:rsid w:val="005659A3"/>
    <w:rsid w:val="00565A81"/>
    <w:rsid w:val="0057055D"/>
    <w:rsid w:val="0058478A"/>
    <w:rsid w:val="00591F44"/>
    <w:rsid w:val="0059627D"/>
    <w:rsid w:val="005A2260"/>
    <w:rsid w:val="005A2E38"/>
    <w:rsid w:val="005B3016"/>
    <w:rsid w:val="005B57E0"/>
    <w:rsid w:val="005C46A8"/>
    <w:rsid w:val="005C4D4C"/>
    <w:rsid w:val="005E04D3"/>
    <w:rsid w:val="005E23E6"/>
    <w:rsid w:val="005F3C09"/>
    <w:rsid w:val="005F5C9C"/>
    <w:rsid w:val="00601530"/>
    <w:rsid w:val="0061381B"/>
    <w:rsid w:val="0062026D"/>
    <w:rsid w:val="00623AAC"/>
    <w:rsid w:val="00634369"/>
    <w:rsid w:val="00634748"/>
    <w:rsid w:val="006360FD"/>
    <w:rsid w:val="0063783F"/>
    <w:rsid w:val="00642E30"/>
    <w:rsid w:val="00643E34"/>
    <w:rsid w:val="00646A5C"/>
    <w:rsid w:val="00655B91"/>
    <w:rsid w:val="00670794"/>
    <w:rsid w:val="00670A67"/>
    <w:rsid w:val="00676555"/>
    <w:rsid w:val="006800F4"/>
    <w:rsid w:val="00683AE4"/>
    <w:rsid w:val="00684F04"/>
    <w:rsid w:val="00686106"/>
    <w:rsid w:val="00686BF7"/>
    <w:rsid w:val="00690C09"/>
    <w:rsid w:val="00692B79"/>
    <w:rsid w:val="00692E58"/>
    <w:rsid w:val="006A393C"/>
    <w:rsid w:val="006A46DF"/>
    <w:rsid w:val="006A4B07"/>
    <w:rsid w:val="006A5585"/>
    <w:rsid w:val="006B54A4"/>
    <w:rsid w:val="006B55BB"/>
    <w:rsid w:val="006B69C4"/>
    <w:rsid w:val="006C2E20"/>
    <w:rsid w:val="006C7996"/>
    <w:rsid w:val="006D4DD3"/>
    <w:rsid w:val="006D5809"/>
    <w:rsid w:val="006E12D0"/>
    <w:rsid w:val="006E1C40"/>
    <w:rsid w:val="007004C3"/>
    <w:rsid w:val="00702CE1"/>
    <w:rsid w:val="00706ABC"/>
    <w:rsid w:val="00714698"/>
    <w:rsid w:val="00714F97"/>
    <w:rsid w:val="0071512A"/>
    <w:rsid w:val="00716DED"/>
    <w:rsid w:val="00717612"/>
    <w:rsid w:val="00721C6E"/>
    <w:rsid w:val="007274BE"/>
    <w:rsid w:val="00732FF7"/>
    <w:rsid w:val="007330B1"/>
    <w:rsid w:val="00735C87"/>
    <w:rsid w:val="00737EA7"/>
    <w:rsid w:val="00740C4A"/>
    <w:rsid w:val="0074299B"/>
    <w:rsid w:val="00751D85"/>
    <w:rsid w:val="0076210F"/>
    <w:rsid w:val="007621E5"/>
    <w:rsid w:val="007628F9"/>
    <w:rsid w:val="0076369D"/>
    <w:rsid w:val="007702D6"/>
    <w:rsid w:val="007706C6"/>
    <w:rsid w:val="00771251"/>
    <w:rsid w:val="0077469D"/>
    <w:rsid w:val="00775636"/>
    <w:rsid w:val="00777654"/>
    <w:rsid w:val="00781422"/>
    <w:rsid w:val="007836F1"/>
    <w:rsid w:val="007852AD"/>
    <w:rsid w:val="0078776B"/>
    <w:rsid w:val="007950C2"/>
    <w:rsid w:val="007A0886"/>
    <w:rsid w:val="007A6616"/>
    <w:rsid w:val="007A6A7D"/>
    <w:rsid w:val="007B2D49"/>
    <w:rsid w:val="007B6AF7"/>
    <w:rsid w:val="007C0804"/>
    <w:rsid w:val="007C2F46"/>
    <w:rsid w:val="007D03DB"/>
    <w:rsid w:val="007D1282"/>
    <w:rsid w:val="007D1F35"/>
    <w:rsid w:val="007D2745"/>
    <w:rsid w:val="007D5937"/>
    <w:rsid w:val="007D6ADA"/>
    <w:rsid w:val="007E04E2"/>
    <w:rsid w:val="007F12D3"/>
    <w:rsid w:val="007F4042"/>
    <w:rsid w:val="008035B9"/>
    <w:rsid w:val="008143A1"/>
    <w:rsid w:val="00816F95"/>
    <w:rsid w:val="00817251"/>
    <w:rsid w:val="00827EFD"/>
    <w:rsid w:val="008302F3"/>
    <w:rsid w:val="00836964"/>
    <w:rsid w:val="00841B57"/>
    <w:rsid w:val="00846B9A"/>
    <w:rsid w:val="008547F7"/>
    <w:rsid w:val="00863116"/>
    <w:rsid w:val="0086639E"/>
    <w:rsid w:val="00871BCA"/>
    <w:rsid w:val="00880D20"/>
    <w:rsid w:val="0088117E"/>
    <w:rsid w:val="00882AC7"/>
    <w:rsid w:val="00884D67"/>
    <w:rsid w:val="008857ED"/>
    <w:rsid w:val="00890812"/>
    <w:rsid w:val="00891928"/>
    <w:rsid w:val="00894944"/>
    <w:rsid w:val="00895794"/>
    <w:rsid w:val="008A681F"/>
    <w:rsid w:val="008B1982"/>
    <w:rsid w:val="008B1F4F"/>
    <w:rsid w:val="008B2D1E"/>
    <w:rsid w:val="008C3A87"/>
    <w:rsid w:val="008C4380"/>
    <w:rsid w:val="008D014D"/>
    <w:rsid w:val="008D0502"/>
    <w:rsid w:val="008D1741"/>
    <w:rsid w:val="008D4061"/>
    <w:rsid w:val="008D5ED8"/>
    <w:rsid w:val="008E269B"/>
    <w:rsid w:val="008F2A3E"/>
    <w:rsid w:val="008F465C"/>
    <w:rsid w:val="008F77DF"/>
    <w:rsid w:val="00904053"/>
    <w:rsid w:val="0091346E"/>
    <w:rsid w:val="00913C7A"/>
    <w:rsid w:val="00917056"/>
    <w:rsid w:val="0091776A"/>
    <w:rsid w:val="00924C4C"/>
    <w:rsid w:val="00930CFC"/>
    <w:rsid w:val="00931398"/>
    <w:rsid w:val="00935479"/>
    <w:rsid w:val="00940534"/>
    <w:rsid w:val="00944A9F"/>
    <w:rsid w:val="00945C55"/>
    <w:rsid w:val="0094675E"/>
    <w:rsid w:val="00950C32"/>
    <w:rsid w:val="009515CE"/>
    <w:rsid w:val="00956D78"/>
    <w:rsid w:val="009574FC"/>
    <w:rsid w:val="0096058E"/>
    <w:rsid w:val="00962596"/>
    <w:rsid w:val="009641BE"/>
    <w:rsid w:val="0096444B"/>
    <w:rsid w:val="00965FCF"/>
    <w:rsid w:val="00967674"/>
    <w:rsid w:val="00972851"/>
    <w:rsid w:val="009736DB"/>
    <w:rsid w:val="00973779"/>
    <w:rsid w:val="00987225"/>
    <w:rsid w:val="00990F47"/>
    <w:rsid w:val="009919BF"/>
    <w:rsid w:val="009A2F7A"/>
    <w:rsid w:val="009A6651"/>
    <w:rsid w:val="009B3F00"/>
    <w:rsid w:val="009B6297"/>
    <w:rsid w:val="009B79DB"/>
    <w:rsid w:val="009C14CD"/>
    <w:rsid w:val="009C2D19"/>
    <w:rsid w:val="009C2FF7"/>
    <w:rsid w:val="009C7568"/>
    <w:rsid w:val="009D1F3B"/>
    <w:rsid w:val="009D2371"/>
    <w:rsid w:val="009D285E"/>
    <w:rsid w:val="009D3E0A"/>
    <w:rsid w:val="009D7377"/>
    <w:rsid w:val="009E240E"/>
    <w:rsid w:val="009E3196"/>
    <w:rsid w:val="009F1A92"/>
    <w:rsid w:val="009F1AE7"/>
    <w:rsid w:val="009F1B64"/>
    <w:rsid w:val="009F39A3"/>
    <w:rsid w:val="009F427C"/>
    <w:rsid w:val="009F4DC1"/>
    <w:rsid w:val="00A01F91"/>
    <w:rsid w:val="00A0445A"/>
    <w:rsid w:val="00A05E09"/>
    <w:rsid w:val="00A06E1A"/>
    <w:rsid w:val="00A0772D"/>
    <w:rsid w:val="00A07FC4"/>
    <w:rsid w:val="00A17A49"/>
    <w:rsid w:val="00A25D95"/>
    <w:rsid w:val="00A2644D"/>
    <w:rsid w:val="00A30966"/>
    <w:rsid w:val="00A33C2C"/>
    <w:rsid w:val="00A36DDE"/>
    <w:rsid w:val="00A43071"/>
    <w:rsid w:val="00A44604"/>
    <w:rsid w:val="00A447D3"/>
    <w:rsid w:val="00A4543B"/>
    <w:rsid w:val="00A46A57"/>
    <w:rsid w:val="00A51650"/>
    <w:rsid w:val="00A55513"/>
    <w:rsid w:val="00A56C6D"/>
    <w:rsid w:val="00A56E7D"/>
    <w:rsid w:val="00A62F5A"/>
    <w:rsid w:val="00A6313E"/>
    <w:rsid w:val="00A657D5"/>
    <w:rsid w:val="00A65ECE"/>
    <w:rsid w:val="00A74840"/>
    <w:rsid w:val="00A75ED1"/>
    <w:rsid w:val="00A81F6E"/>
    <w:rsid w:val="00A84037"/>
    <w:rsid w:val="00A85A95"/>
    <w:rsid w:val="00A85B0B"/>
    <w:rsid w:val="00A8680E"/>
    <w:rsid w:val="00A91087"/>
    <w:rsid w:val="00AA7228"/>
    <w:rsid w:val="00AB11CD"/>
    <w:rsid w:val="00AB2048"/>
    <w:rsid w:val="00AB21BD"/>
    <w:rsid w:val="00AB413E"/>
    <w:rsid w:val="00AB48F9"/>
    <w:rsid w:val="00AB5FE9"/>
    <w:rsid w:val="00AC12DE"/>
    <w:rsid w:val="00AC2B08"/>
    <w:rsid w:val="00AD436F"/>
    <w:rsid w:val="00AE15E2"/>
    <w:rsid w:val="00AE15F2"/>
    <w:rsid w:val="00AF0BDA"/>
    <w:rsid w:val="00AF0E37"/>
    <w:rsid w:val="00AF2CC0"/>
    <w:rsid w:val="00AF695E"/>
    <w:rsid w:val="00B02CEE"/>
    <w:rsid w:val="00B039BB"/>
    <w:rsid w:val="00B06622"/>
    <w:rsid w:val="00B06B4F"/>
    <w:rsid w:val="00B12E24"/>
    <w:rsid w:val="00B1300E"/>
    <w:rsid w:val="00B13CAD"/>
    <w:rsid w:val="00B14B8C"/>
    <w:rsid w:val="00B15CB8"/>
    <w:rsid w:val="00B164A8"/>
    <w:rsid w:val="00B20F14"/>
    <w:rsid w:val="00B22AB0"/>
    <w:rsid w:val="00B31925"/>
    <w:rsid w:val="00B3426B"/>
    <w:rsid w:val="00B4379A"/>
    <w:rsid w:val="00B51585"/>
    <w:rsid w:val="00B561C8"/>
    <w:rsid w:val="00B56202"/>
    <w:rsid w:val="00B56A1B"/>
    <w:rsid w:val="00B67408"/>
    <w:rsid w:val="00B710AF"/>
    <w:rsid w:val="00B71353"/>
    <w:rsid w:val="00B74F52"/>
    <w:rsid w:val="00B80B56"/>
    <w:rsid w:val="00B80BD6"/>
    <w:rsid w:val="00B82D01"/>
    <w:rsid w:val="00B841FD"/>
    <w:rsid w:val="00B84B81"/>
    <w:rsid w:val="00B93912"/>
    <w:rsid w:val="00B96D2C"/>
    <w:rsid w:val="00B9755E"/>
    <w:rsid w:val="00BA2DAD"/>
    <w:rsid w:val="00BB3FB9"/>
    <w:rsid w:val="00BB645E"/>
    <w:rsid w:val="00BB676A"/>
    <w:rsid w:val="00BC03A4"/>
    <w:rsid w:val="00BC2D58"/>
    <w:rsid w:val="00BC4F8D"/>
    <w:rsid w:val="00BC7B7E"/>
    <w:rsid w:val="00BD2E9D"/>
    <w:rsid w:val="00BE0201"/>
    <w:rsid w:val="00BE02C0"/>
    <w:rsid w:val="00BE1B37"/>
    <w:rsid w:val="00BE3D06"/>
    <w:rsid w:val="00BF10C9"/>
    <w:rsid w:val="00BF3EC2"/>
    <w:rsid w:val="00C042EF"/>
    <w:rsid w:val="00C04395"/>
    <w:rsid w:val="00C05E60"/>
    <w:rsid w:val="00C069B4"/>
    <w:rsid w:val="00C15FD8"/>
    <w:rsid w:val="00C22354"/>
    <w:rsid w:val="00C31244"/>
    <w:rsid w:val="00C316EC"/>
    <w:rsid w:val="00C34868"/>
    <w:rsid w:val="00C376F9"/>
    <w:rsid w:val="00C42618"/>
    <w:rsid w:val="00C42814"/>
    <w:rsid w:val="00C43CD2"/>
    <w:rsid w:val="00C4556C"/>
    <w:rsid w:val="00C4762F"/>
    <w:rsid w:val="00C52357"/>
    <w:rsid w:val="00C52834"/>
    <w:rsid w:val="00C53EA1"/>
    <w:rsid w:val="00C62F48"/>
    <w:rsid w:val="00C63CB5"/>
    <w:rsid w:val="00C64B38"/>
    <w:rsid w:val="00C66C01"/>
    <w:rsid w:val="00C70324"/>
    <w:rsid w:val="00C703BF"/>
    <w:rsid w:val="00C713C3"/>
    <w:rsid w:val="00C76F82"/>
    <w:rsid w:val="00C909F4"/>
    <w:rsid w:val="00C910CC"/>
    <w:rsid w:val="00C927B4"/>
    <w:rsid w:val="00CA1237"/>
    <w:rsid w:val="00CA1E82"/>
    <w:rsid w:val="00CA200D"/>
    <w:rsid w:val="00CA225C"/>
    <w:rsid w:val="00CA4D54"/>
    <w:rsid w:val="00CA62E9"/>
    <w:rsid w:val="00CB1C07"/>
    <w:rsid w:val="00CB21B9"/>
    <w:rsid w:val="00CB4ACF"/>
    <w:rsid w:val="00CC27A1"/>
    <w:rsid w:val="00CD173E"/>
    <w:rsid w:val="00CD2C7C"/>
    <w:rsid w:val="00CD3B46"/>
    <w:rsid w:val="00CD4AD7"/>
    <w:rsid w:val="00CE102E"/>
    <w:rsid w:val="00CE2783"/>
    <w:rsid w:val="00CE32C8"/>
    <w:rsid w:val="00CF167E"/>
    <w:rsid w:val="00CF176B"/>
    <w:rsid w:val="00CF2EFC"/>
    <w:rsid w:val="00D03470"/>
    <w:rsid w:val="00D035B0"/>
    <w:rsid w:val="00D03FD5"/>
    <w:rsid w:val="00D04F83"/>
    <w:rsid w:val="00D133BD"/>
    <w:rsid w:val="00D1788D"/>
    <w:rsid w:val="00D20325"/>
    <w:rsid w:val="00D25731"/>
    <w:rsid w:val="00D342DB"/>
    <w:rsid w:val="00D40E1F"/>
    <w:rsid w:val="00D421AA"/>
    <w:rsid w:val="00D4489D"/>
    <w:rsid w:val="00D4494E"/>
    <w:rsid w:val="00D52FF7"/>
    <w:rsid w:val="00D552FF"/>
    <w:rsid w:val="00D64184"/>
    <w:rsid w:val="00D71447"/>
    <w:rsid w:val="00D7473C"/>
    <w:rsid w:val="00D80B29"/>
    <w:rsid w:val="00D82339"/>
    <w:rsid w:val="00D82F5C"/>
    <w:rsid w:val="00D838FA"/>
    <w:rsid w:val="00D85168"/>
    <w:rsid w:val="00D870F2"/>
    <w:rsid w:val="00D90468"/>
    <w:rsid w:val="00D95B65"/>
    <w:rsid w:val="00DA3A6C"/>
    <w:rsid w:val="00DB1E94"/>
    <w:rsid w:val="00DB2FF0"/>
    <w:rsid w:val="00DB5227"/>
    <w:rsid w:val="00DB5F87"/>
    <w:rsid w:val="00DB6AE1"/>
    <w:rsid w:val="00DC1A70"/>
    <w:rsid w:val="00DC7C20"/>
    <w:rsid w:val="00DD1413"/>
    <w:rsid w:val="00DD3919"/>
    <w:rsid w:val="00DD4C3B"/>
    <w:rsid w:val="00DE04E3"/>
    <w:rsid w:val="00DE62CB"/>
    <w:rsid w:val="00DE733D"/>
    <w:rsid w:val="00DF07F4"/>
    <w:rsid w:val="00DF0905"/>
    <w:rsid w:val="00DF66B2"/>
    <w:rsid w:val="00E106F1"/>
    <w:rsid w:val="00E118F4"/>
    <w:rsid w:val="00E13FF1"/>
    <w:rsid w:val="00E2001C"/>
    <w:rsid w:val="00E2285C"/>
    <w:rsid w:val="00E263D6"/>
    <w:rsid w:val="00E31F66"/>
    <w:rsid w:val="00E35265"/>
    <w:rsid w:val="00E36BB9"/>
    <w:rsid w:val="00E37964"/>
    <w:rsid w:val="00E52EC4"/>
    <w:rsid w:val="00E536FC"/>
    <w:rsid w:val="00E54044"/>
    <w:rsid w:val="00E561C1"/>
    <w:rsid w:val="00E6008F"/>
    <w:rsid w:val="00E6643C"/>
    <w:rsid w:val="00E736D8"/>
    <w:rsid w:val="00E81E0E"/>
    <w:rsid w:val="00E837EB"/>
    <w:rsid w:val="00E859F6"/>
    <w:rsid w:val="00E86C66"/>
    <w:rsid w:val="00E91D97"/>
    <w:rsid w:val="00E92715"/>
    <w:rsid w:val="00E95739"/>
    <w:rsid w:val="00E95BF7"/>
    <w:rsid w:val="00E962B9"/>
    <w:rsid w:val="00E966C9"/>
    <w:rsid w:val="00EA438B"/>
    <w:rsid w:val="00ED1630"/>
    <w:rsid w:val="00ED1F2B"/>
    <w:rsid w:val="00ED2D8D"/>
    <w:rsid w:val="00ED4D8B"/>
    <w:rsid w:val="00ED7144"/>
    <w:rsid w:val="00EE0249"/>
    <w:rsid w:val="00EE1473"/>
    <w:rsid w:val="00EE24C2"/>
    <w:rsid w:val="00EE4E67"/>
    <w:rsid w:val="00EF1133"/>
    <w:rsid w:val="00EF70E4"/>
    <w:rsid w:val="00EF7B60"/>
    <w:rsid w:val="00F00E9B"/>
    <w:rsid w:val="00F0173E"/>
    <w:rsid w:val="00F01AC1"/>
    <w:rsid w:val="00F05BEC"/>
    <w:rsid w:val="00F1504E"/>
    <w:rsid w:val="00F17A6C"/>
    <w:rsid w:val="00F20C0D"/>
    <w:rsid w:val="00F24300"/>
    <w:rsid w:val="00F24E7C"/>
    <w:rsid w:val="00F30577"/>
    <w:rsid w:val="00F4288D"/>
    <w:rsid w:val="00F447F6"/>
    <w:rsid w:val="00F4686F"/>
    <w:rsid w:val="00F530C9"/>
    <w:rsid w:val="00F62F11"/>
    <w:rsid w:val="00F70921"/>
    <w:rsid w:val="00F711C8"/>
    <w:rsid w:val="00F7589C"/>
    <w:rsid w:val="00F8014F"/>
    <w:rsid w:val="00F802B5"/>
    <w:rsid w:val="00F80B80"/>
    <w:rsid w:val="00F8123C"/>
    <w:rsid w:val="00F91B57"/>
    <w:rsid w:val="00F9255B"/>
    <w:rsid w:val="00F95AF7"/>
    <w:rsid w:val="00FA10F9"/>
    <w:rsid w:val="00FA1FF1"/>
    <w:rsid w:val="00FA6BCE"/>
    <w:rsid w:val="00FB12F5"/>
    <w:rsid w:val="00FC507D"/>
    <w:rsid w:val="00FC58EA"/>
    <w:rsid w:val="00FE0EAC"/>
    <w:rsid w:val="00FE3A7C"/>
    <w:rsid w:val="00FE5466"/>
    <w:rsid w:val="00FF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787D4C"/>
  <w15:chartTrackingRefBased/>
  <w15:docId w15:val="{81017C0B-26E2-4117-A225-82DF127A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1FE"/>
    <w:pPr>
      <w:ind w:left="720"/>
      <w:contextualSpacing/>
    </w:pPr>
  </w:style>
  <w:style w:type="paragraph" w:styleId="Header">
    <w:name w:val="header"/>
    <w:basedOn w:val="Normal"/>
    <w:link w:val="HeaderChar"/>
    <w:uiPriority w:val="99"/>
    <w:unhideWhenUsed/>
    <w:rsid w:val="000B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3B8"/>
  </w:style>
  <w:style w:type="paragraph" w:styleId="Footer">
    <w:name w:val="footer"/>
    <w:basedOn w:val="Normal"/>
    <w:link w:val="FooterChar"/>
    <w:uiPriority w:val="99"/>
    <w:unhideWhenUsed/>
    <w:rsid w:val="000B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3B8"/>
  </w:style>
  <w:style w:type="paragraph" w:styleId="TOC1">
    <w:name w:val="toc 1"/>
    <w:basedOn w:val="Normal"/>
    <w:next w:val="Normal"/>
    <w:semiHidden/>
    <w:rsid w:val="00FA10F9"/>
    <w:pPr>
      <w:spacing w:before="120" w:after="120" w:line="240" w:lineRule="exact"/>
    </w:pPr>
    <w:rPr>
      <w:rFonts w:ascii="Times New Roman" w:eastAsia="Times New Roman" w:hAnsi="Times New Roman" w:cs="Times New Roman"/>
      <w:b/>
      <w:bCs/>
      <w:caps/>
      <w:noProof/>
      <w:sz w:val="20"/>
      <w:szCs w:val="20"/>
      <w:lang w:bidi="he-IL"/>
    </w:rPr>
  </w:style>
  <w:style w:type="paragraph" w:styleId="TOC2">
    <w:name w:val="toc 2"/>
    <w:basedOn w:val="Normal"/>
    <w:next w:val="Normal"/>
    <w:semiHidden/>
    <w:rsid w:val="00FA10F9"/>
    <w:pPr>
      <w:spacing w:after="0" w:line="240" w:lineRule="exact"/>
      <w:ind w:left="240"/>
    </w:pPr>
    <w:rPr>
      <w:rFonts w:ascii="Times New Roman" w:eastAsia="Times New Roman" w:hAnsi="Times New Roman" w:cs="Times New Roman"/>
      <w:smallCaps/>
      <w:noProof/>
      <w:sz w:val="20"/>
      <w:szCs w:val="20"/>
      <w:lang w:bidi="he-IL"/>
    </w:rPr>
  </w:style>
  <w:style w:type="paragraph" w:customStyle="1" w:styleId="TOCEntry">
    <w:name w:val="TOCEntry"/>
    <w:basedOn w:val="Normal"/>
    <w:rsid w:val="00FA10F9"/>
    <w:pPr>
      <w:keepNext/>
      <w:keepLines/>
      <w:spacing w:before="120" w:after="240" w:line="240" w:lineRule="atLeast"/>
    </w:pPr>
    <w:rPr>
      <w:rFonts w:ascii="Times" w:eastAsia="Times New Roman" w:hAnsi="Times" w:cs="Times"/>
      <w:b/>
      <w:bCs/>
      <w:noProof/>
      <w:sz w:val="36"/>
      <w:szCs w:val="36"/>
      <w:lang w:bidi="he-IL"/>
    </w:rPr>
  </w:style>
  <w:style w:type="paragraph" w:customStyle="1" w:styleId="ByLine">
    <w:name w:val="ByLine"/>
    <w:basedOn w:val="Title"/>
    <w:rsid w:val="00FA10F9"/>
    <w:pPr>
      <w:spacing w:before="240" w:after="720"/>
      <w:contextualSpacing w:val="0"/>
      <w:jc w:val="right"/>
    </w:pPr>
    <w:rPr>
      <w:rFonts w:ascii="Arial" w:eastAsia="Times New Roman" w:hAnsi="Arial" w:cs="Arial"/>
      <w:b/>
      <w:bCs/>
      <w:noProof/>
      <w:spacing w:val="0"/>
      <w:sz w:val="28"/>
      <w:szCs w:val="28"/>
      <w:lang w:bidi="he-IL"/>
    </w:rPr>
  </w:style>
  <w:style w:type="paragraph" w:styleId="Title">
    <w:name w:val="Title"/>
    <w:basedOn w:val="Normal"/>
    <w:next w:val="Normal"/>
    <w:link w:val="TitleChar"/>
    <w:uiPriority w:val="10"/>
    <w:qFormat/>
    <w:rsid w:val="00FA1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F9"/>
    <w:rPr>
      <w:rFonts w:asciiTheme="majorHAnsi" w:eastAsiaTheme="majorEastAsia" w:hAnsiTheme="majorHAnsi" w:cstheme="majorBidi"/>
      <w:spacing w:val="-10"/>
      <w:kern w:val="28"/>
      <w:sz w:val="56"/>
      <w:szCs w:val="56"/>
    </w:rPr>
  </w:style>
  <w:style w:type="paragraph" w:styleId="Revision">
    <w:name w:val="Revision"/>
    <w:hidden/>
    <w:uiPriority w:val="99"/>
    <w:semiHidden/>
    <w:rsid w:val="000B628B"/>
    <w:pPr>
      <w:spacing w:after="0" w:line="240" w:lineRule="auto"/>
    </w:pPr>
  </w:style>
  <w:style w:type="paragraph" w:styleId="BalloonText">
    <w:name w:val="Balloon Text"/>
    <w:basedOn w:val="Normal"/>
    <w:link w:val="BalloonTextChar"/>
    <w:uiPriority w:val="99"/>
    <w:semiHidden/>
    <w:unhideWhenUsed/>
    <w:rsid w:val="000B6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28B"/>
    <w:rPr>
      <w:rFonts w:ascii="Segoe UI" w:hAnsi="Segoe UI" w:cs="Segoe UI"/>
      <w:sz w:val="18"/>
      <w:szCs w:val="18"/>
    </w:rPr>
  </w:style>
  <w:style w:type="character" w:styleId="CommentReference">
    <w:name w:val="annotation reference"/>
    <w:basedOn w:val="DefaultParagraphFont"/>
    <w:uiPriority w:val="99"/>
    <w:semiHidden/>
    <w:unhideWhenUsed/>
    <w:rsid w:val="00BE1B37"/>
    <w:rPr>
      <w:sz w:val="16"/>
      <w:szCs w:val="16"/>
    </w:rPr>
  </w:style>
  <w:style w:type="paragraph" w:styleId="CommentText">
    <w:name w:val="annotation text"/>
    <w:basedOn w:val="Normal"/>
    <w:link w:val="CommentTextChar"/>
    <w:uiPriority w:val="99"/>
    <w:semiHidden/>
    <w:unhideWhenUsed/>
    <w:rsid w:val="00BE1B37"/>
    <w:pPr>
      <w:spacing w:line="240" w:lineRule="auto"/>
    </w:pPr>
    <w:rPr>
      <w:sz w:val="20"/>
      <w:szCs w:val="20"/>
    </w:rPr>
  </w:style>
  <w:style w:type="character" w:customStyle="1" w:styleId="CommentTextChar">
    <w:name w:val="Comment Text Char"/>
    <w:basedOn w:val="DefaultParagraphFont"/>
    <w:link w:val="CommentText"/>
    <w:uiPriority w:val="99"/>
    <w:semiHidden/>
    <w:rsid w:val="00BE1B37"/>
    <w:rPr>
      <w:sz w:val="20"/>
      <w:szCs w:val="20"/>
    </w:rPr>
  </w:style>
  <w:style w:type="paragraph" w:styleId="CommentSubject">
    <w:name w:val="annotation subject"/>
    <w:basedOn w:val="CommentText"/>
    <w:next w:val="CommentText"/>
    <w:link w:val="CommentSubjectChar"/>
    <w:uiPriority w:val="99"/>
    <w:semiHidden/>
    <w:unhideWhenUsed/>
    <w:rsid w:val="00BE1B37"/>
    <w:rPr>
      <w:b/>
      <w:bCs/>
    </w:rPr>
  </w:style>
  <w:style w:type="character" w:customStyle="1" w:styleId="CommentSubjectChar">
    <w:name w:val="Comment Subject Char"/>
    <w:basedOn w:val="CommentTextChar"/>
    <w:link w:val="CommentSubject"/>
    <w:uiPriority w:val="99"/>
    <w:semiHidden/>
    <w:rsid w:val="00BE1B37"/>
    <w:rPr>
      <w:b/>
      <w:bCs/>
      <w:sz w:val="20"/>
      <w:szCs w:val="20"/>
    </w:rPr>
  </w:style>
  <w:style w:type="paragraph" w:styleId="Caption">
    <w:name w:val="caption"/>
    <w:basedOn w:val="Normal"/>
    <w:next w:val="Normal"/>
    <w:uiPriority w:val="35"/>
    <w:unhideWhenUsed/>
    <w:qFormat/>
    <w:rsid w:val="00F468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56E07B8C6FDF4AA9C8148FCBB0BCEE" ma:contentTypeVersion="12" ma:contentTypeDescription="Create a new document." ma:contentTypeScope="" ma:versionID="a02aca98dad286630b3bc0017a04542d">
  <xsd:schema xmlns:xsd="http://www.w3.org/2001/XMLSchema" xmlns:xs="http://www.w3.org/2001/XMLSchema" xmlns:p="http://schemas.microsoft.com/office/2006/metadata/properties" xmlns:ns3="048b29e2-e056-46d7-9f03-f58d16224128" xmlns:ns4="29140ecd-3393-4559-a649-14a344578679" targetNamespace="http://schemas.microsoft.com/office/2006/metadata/properties" ma:root="true" ma:fieldsID="49fa7ef3d258b986dbdc19306421c5fe" ns3:_="" ns4:_="">
    <xsd:import namespace="048b29e2-e056-46d7-9f03-f58d16224128"/>
    <xsd:import namespace="29140ecd-3393-4559-a649-14a3445786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b29e2-e056-46d7-9f03-f58d16224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140ecd-3393-4559-a649-14a3445786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1FCDE-8BB6-400A-B1FF-394DC8D444F1}">
  <ds:schemaRefs>
    <ds:schemaRef ds:uri="http://schemas.microsoft.com/sharepoint/v3/contenttype/forms"/>
  </ds:schemaRefs>
</ds:datastoreItem>
</file>

<file path=customXml/itemProps2.xml><?xml version="1.0" encoding="utf-8"?>
<ds:datastoreItem xmlns:ds="http://schemas.openxmlformats.org/officeDocument/2006/customXml" ds:itemID="{DAE50B7A-2BF0-443C-B38A-641C09C4F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b29e2-e056-46d7-9f03-f58d16224128"/>
    <ds:schemaRef ds:uri="29140ecd-3393-4559-a649-14a344578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85ADE-C2F4-49A6-9088-6F8BD05FE4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053AF0-9D16-4F60-ACD6-ECCF743E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17</Pages>
  <Words>4717</Words>
  <Characters>26182</Characters>
  <Application>Microsoft Office Word</Application>
  <DocSecurity>0</DocSecurity>
  <Lines>902</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Cornish, Andrew M</dc:creator>
  <cp:keywords/>
  <dc:description/>
  <cp:lastModifiedBy>Cornish, Andrew M</cp:lastModifiedBy>
  <cp:revision>509</cp:revision>
  <dcterms:created xsi:type="dcterms:W3CDTF">2019-10-20T19:30:00Z</dcterms:created>
  <dcterms:modified xsi:type="dcterms:W3CDTF">2019-10-24T18:33:00Z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0x0101000756E07B8C6FDF4AA9C8148FCBB0BCEE</vt:lpwstr>
  </property>
</Properties>
</file>